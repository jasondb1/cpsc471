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072"/>
      </w:tblGrid>
      <w:tr w:rsidR="002D1E7A" w14:paraId="6A5842E6" w14:textId="77777777" w:rsidTr="002D1E7A">
        <w:trPr>
          <w:cantSplit/>
          <w:trHeight w:val="7928"/>
        </w:trPr>
        <w:tc>
          <w:tcPr>
            <w:tcW w:w="1134" w:type="dxa"/>
            <w:textDirection w:val="btLr"/>
          </w:tcPr>
          <w:p w14:paraId="51A66220" w14:textId="77777777" w:rsidR="002D1E7A" w:rsidRDefault="002D1E7A" w:rsidP="002D1E7A">
            <w:pPr>
              <w:pStyle w:val="Title"/>
              <w:ind w:left="113" w:right="113"/>
            </w:pPr>
            <w:r>
              <w:t>Project Proposal</w:t>
            </w:r>
          </w:p>
          <w:p w14:paraId="770F418F" w14:textId="77777777" w:rsidR="00C52AF6" w:rsidRPr="00C52AF6" w:rsidRDefault="00C52AF6" w:rsidP="00C52AF6">
            <w:pPr>
              <w:rPr>
                <w:lang w:val="en-US" w:eastAsia="ja-JP"/>
              </w:rPr>
            </w:pPr>
          </w:p>
        </w:tc>
        <w:tc>
          <w:tcPr>
            <w:tcW w:w="9072" w:type="dxa"/>
          </w:tcPr>
          <w:p w14:paraId="1F530649" w14:textId="77777777" w:rsidR="002D1E7A" w:rsidRPr="00C52AF6" w:rsidRDefault="002D1E7A">
            <w:pPr>
              <w:rPr>
                <w:rFonts w:ascii="Century Gothic" w:hAnsi="Century Gothic"/>
                <w:color w:val="FF3F3F"/>
                <w:sz w:val="40"/>
              </w:rPr>
            </w:pPr>
            <w:r w:rsidRPr="00C52AF6">
              <w:rPr>
                <w:rFonts w:ascii="Century Gothic" w:hAnsi="Century Gothic"/>
                <w:color w:val="FF3F3F"/>
                <w:sz w:val="40"/>
              </w:rPr>
              <w:t>CPSC 471 – Group 2</w:t>
            </w:r>
          </w:p>
          <w:p w14:paraId="4F24D165" w14:textId="77777777" w:rsidR="002D1E7A" w:rsidRPr="002D1E7A" w:rsidRDefault="002D1E7A">
            <w:pPr>
              <w:rPr>
                <w:rFonts w:ascii="Century Gothic" w:hAnsi="Century Gothic"/>
                <w:color w:val="FF3F3F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FF3F3F"/>
                <w:left w:val="none" w:sz="0" w:space="0" w:color="auto"/>
                <w:bottom w:val="single" w:sz="2" w:space="0" w:color="FF3F3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6691"/>
            </w:tblGrid>
            <w:tr w:rsidR="002D1E7A" w14:paraId="14BF0BF6" w14:textId="77777777" w:rsidTr="002D1E7A">
              <w:tc>
                <w:tcPr>
                  <w:tcW w:w="2155" w:type="dxa"/>
                  <w:vAlign w:val="center"/>
                </w:tcPr>
                <w:p w14:paraId="5281F658" w14:textId="77777777" w:rsidR="002D1E7A" w:rsidRPr="000273FA" w:rsidRDefault="002D1E7A">
                  <w:pPr>
                    <w:rPr>
                      <w:rFonts w:ascii="Century Gothic" w:hAnsi="Century Gothic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hAnsi="Century Gothic"/>
                      <w:color w:val="44546A" w:themeColor="text2"/>
                      <w:szCs w:val="20"/>
                    </w:rPr>
                    <w:t>Project title:</w:t>
                  </w:r>
                </w:p>
              </w:tc>
              <w:tc>
                <w:tcPr>
                  <w:tcW w:w="6691" w:type="dxa"/>
                  <w:vAlign w:val="center"/>
                </w:tcPr>
                <w:p w14:paraId="5ED461F6" w14:textId="77777777" w:rsidR="005958D2" w:rsidRPr="00EB64F8" w:rsidRDefault="002D1E7A" w:rsidP="00EB64F8">
                  <w:pPr>
                    <w:pStyle w:val="FormHeading"/>
                    <w:rPr>
                      <w:rFonts w:ascii="Century Gothic" w:hAnsi="Century Gothic"/>
                      <w:color w:val="44546A" w:themeColor="text2"/>
                      <w:sz w:val="22"/>
                    </w:rPr>
                  </w:pPr>
                  <w:r w:rsidRPr="000273FA">
                    <w:rPr>
                      <w:rFonts w:ascii="Century Gothic" w:hAnsi="Century Gothic"/>
                      <w:color w:val="44546A" w:themeColor="text2"/>
                      <w:sz w:val="22"/>
                    </w:rPr>
                    <w:t xml:space="preserve">A Database System for an industrial </w:t>
                  </w:r>
                  <w:r w:rsidR="00EB64F8">
                    <w:rPr>
                      <w:rFonts w:ascii="Century Gothic" w:hAnsi="Century Gothic"/>
                      <w:color w:val="44546A" w:themeColor="text2"/>
                      <w:sz w:val="22"/>
                    </w:rPr>
                    <w:t xml:space="preserve">and </w:t>
                  </w:r>
                  <w:r w:rsidR="00EB64F8" w:rsidRPr="00EB64F8">
                    <w:rPr>
                      <w:rFonts w:ascii="Century Gothic" w:hAnsi="Century Gothic"/>
                      <w:color w:val="44546A" w:themeColor="text2"/>
                      <w:sz w:val="22"/>
                    </w:rPr>
                    <w:t>hazardous location outdoor LED lighting</w:t>
                  </w:r>
                  <w:r w:rsidRPr="000273FA">
                    <w:rPr>
                      <w:rFonts w:ascii="Century Gothic" w:hAnsi="Century Gothic"/>
                      <w:color w:val="44546A" w:themeColor="text2"/>
                      <w:sz w:val="22"/>
                    </w:rPr>
                    <w:t xml:space="preserve"> </w:t>
                  </w:r>
                  <w:r w:rsidR="00EB64F8" w:rsidRPr="00EB64F8">
                    <w:rPr>
                      <w:rFonts w:ascii="Century Gothic" w:hAnsi="Century Gothic"/>
                      <w:color w:val="44546A" w:themeColor="text2"/>
                      <w:sz w:val="22"/>
                    </w:rPr>
                    <w:t xml:space="preserve">solutions </w:t>
                  </w:r>
                  <w:r w:rsidRPr="000273FA">
                    <w:rPr>
                      <w:rFonts w:ascii="Century Gothic" w:hAnsi="Century Gothic"/>
                      <w:color w:val="44546A" w:themeColor="text2"/>
                      <w:sz w:val="22"/>
                    </w:rPr>
                    <w:t>company</w:t>
                  </w:r>
                </w:p>
              </w:tc>
            </w:tr>
            <w:tr w:rsidR="002D1E7A" w14:paraId="6749B695" w14:textId="77777777" w:rsidTr="002D1E7A">
              <w:tc>
                <w:tcPr>
                  <w:tcW w:w="2155" w:type="dxa"/>
                  <w:vAlign w:val="center"/>
                </w:tcPr>
                <w:p w14:paraId="003A9DEF" w14:textId="77777777"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Project Time-frame:</w:t>
                  </w:r>
                </w:p>
                <w:p w14:paraId="63C98AD3" w14:textId="77777777" w:rsidR="000273FA" w:rsidRPr="000273FA" w:rsidRDefault="000273FA">
                  <w:pPr>
                    <w:rPr>
                      <w:rFonts w:ascii="Century Gothic" w:hAnsi="Century Gothic"/>
                      <w:color w:val="44546A" w:themeColor="text2"/>
                      <w:szCs w:val="20"/>
                    </w:rPr>
                  </w:pPr>
                </w:p>
              </w:tc>
              <w:tc>
                <w:tcPr>
                  <w:tcW w:w="6691" w:type="dxa"/>
                  <w:vAlign w:val="center"/>
                </w:tcPr>
                <w:p w14:paraId="45DFB8EA" w14:textId="77777777" w:rsidR="000273F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January 8, 2018 – April 15, 2018</w:t>
                  </w:r>
                </w:p>
                <w:p w14:paraId="32C5BF54" w14:textId="77777777"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</w:tr>
            <w:tr w:rsidR="002D1E7A" w14:paraId="2217C64A" w14:textId="77777777" w:rsidTr="002D1E7A">
              <w:trPr>
                <w:trHeight w:val="80"/>
              </w:trPr>
              <w:tc>
                <w:tcPr>
                  <w:tcW w:w="2155" w:type="dxa"/>
                  <w:vAlign w:val="center"/>
                </w:tcPr>
                <w:p w14:paraId="11EE4D65" w14:textId="77777777"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Prepared by:</w:t>
                  </w:r>
                </w:p>
                <w:p w14:paraId="7E1BD84E" w14:textId="77777777"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  <w:tc>
                <w:tcPr>
                  <w:tcW w:w="6691" w:type="dxa"/>
                  <w:vAlign w:val="center"/>
                </w:tcPr>
                <w:p w14:paraId="0D462685" w14:textId="77777777"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Jason De Boer</w:t>
                  </w:r>
                </w:p>
                <w:p w14:paraId="57406B4C" w14:textId="77777777"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Vishaal Bakshi</w:t>
                  </w:r>
                </w:p>
                <w:p w14:paraId="5D61182D" w14:textId="77777777"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Hassan Chaudhry</w:t>
                  </w:r>
                </w:p>
                <w:p w14:paraId="70E960D1" w14:textId="77777777" w:rsidR="002D1E7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Sladana Kovacevic</w:t>
                  </w:r>
                </w:p>
                <w:p w14:paraId="44343666" w14:textId="77777777" w:rsidR="002D1E7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</w:tr>
          </w:tbl>
          <w:p w14:paraId="051ED98E" w14:textId="77777777" w:rsidR="002D1E7A" w:rsidRDefault="002D1E7A">
            <w:pPr>
              <w:rPr>
                <w:rFonts w:ascii="Century Gothic" w:hAnsi="Century Gothic"/>
                <w:color w:val="FF3F3F"/>
                <w:sz w:val="36"/>
              </w:rPr>
            </w:pPr>
          </w:p>
          <w:p w14:paraId="0B8CD9CE" w14:textId="77777777" w:rsidR="0087093A" w:rsidRDefault="0087093A" w:rsidP="0087093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Introduction</w:t>
            </w:r>
          </w:p>
          <w:p w14:paraId="358C76AC" w14:textId="77777777" w:rsidR="008309C6" w:rsidRPr="008309C6" w:rsidRDefault="008309C6" w:rsidP="0087093A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6691"/>
            </w:tblGrid>
            <w:tr w:rsidR="0022604A" w14:paraId="365819A9" w14:textId="77777777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14:paraId="68B17F38" w14:textId="77777777"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Definitions</w:t>
                  </w:r>
                </w:p>
              </w:tc>
              <w:tc>
                <w:tcPr>
                  <w:tcW w:w="6691" w:type="dxa"/>
                </w:tcPr>
                <w:p w14:paraId="7C6A8645" w14:textId="77777777" w:rsidR="005958D2" w:rsidRPr="002514B5" w:rsidRDefault="005958D2" w:rsidP="002514B5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Company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– A company designing an</w:t>
                  </w:r>
                  <w:r w:rsidR="00EB64F8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d manufacturing 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industrial and hazardous location outdoor LED lightning solutions</w:t>
                  </w:r>
                  <w:ins w:id="0" w:author="Hassan Chaudhry" w:date="2018-01-30T11:53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</w:p>
                <w:p w14:paraId="1DADF9BB" w14:textId="77777777" w:rsidR="0022604A" w:rsidRPr="002514B5" w:rsidRDefault="0022604A" w:rsidP="002514B5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Customers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– </w:t>
                  </w:r>
                  <w:r w:rsidR="00C52AF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</w:t>
                  </w:r>
                  <w:r w:rsidR="008309C6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ompany’s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clients</w:t>
                  </w:r>
                  <w:ins w:id="1" w:author="Hassan Chaudhry" w:date="2018-01-30T11:53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  <w:r w:rsidR="00B24CB1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</w:p>
                <w:p w14:paraId="36524DBB" w14:textId="77777777" w:rsidR="0022604A" w:rsidRPr="002514B5" w:rsidRDefault="00EB64F8" w:rsidP="002514B5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Vendors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– Suppliers from whom the Company orders necessary parts and inventory </w:t>
                  </w:r>
                  <w:r w:rsidR="00C52AF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needed</w:t>
                  </w:r>
                  <w:r w:rsidR="00C52AF6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for the new products</w:t>
                  </w:r>
                  <w:ins w:id="2" w:author="Hassan Chaudhry" w:date="2018-01-30T11:53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</w:p>
                <w:p w14:paraId="0E7CCDC3" w14:textId="77777777" w:rsidR="005958D2" w:rsidDel="000D710A" w:rsidRDefault="00EB64F8" w:rsidP="002514B5">
                  <w:pPr>
                    <w:spacing w:after="200" w:line="276" w:lineRule="auto"/>
                    <w:jc w:val="both"/>
                    <w:rPr>
                      <w:del w:id="3" w:author="IEUser" w:date="2018-01-29T20:09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Project &amp; E</w:t>
                  </w:r>
                  <w:r w:rsidR="00564692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 xml:space="preserve">ngineering 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D</w:t>
                  </w:r>
                  <w:r w:rsidR="00564692"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</w:rPr>
                    <w:t>epartment</w:t>
                  </w:r>
                  <w:r w:rsidRPr="002514B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– Company Department responsible for project management, design and manufacturing</w:t>
                  </w:r>
                  <w:ins w:id="4" w:author="IEUser" w:date="2018-01-29T20:57:00Z"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</w:p>
                <w:p w14:paraId="64EE689C" w14:textId="77777777" w:rsidR="000D710A" w:rsidRPr="002514B5" w:rsidRDefault="000D710A" w:rsidP="000D710A">
                  <w:pPr>
                    <w:spacing w:after="200" w:line="276" w:lineRule="auto"/>
                    <w:jc w:val="both"/>
                    <w:rPr>
                      <w:ins w:id="5" w:author="IEUser" w:date="2018-01-29T20:57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  <w:p w14:paraId="29302069" w14:textId="002A158D" w:rsidR="0022604A" w:rsidRPr="002514B5" w:rsidRDefault="00EB64F8" w:rsidP="002514B5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8C548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u w:val="single"/>
                      <w:rPrChange w:id="6" w:author="Vishaal Bakshi" w:date="2018-01-31T21:48:00Z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  <w:highlight w:val="yellow"/>
                          <w:u w:val="single"/>
                        </w:rPr>
                      </w:rPrChange>
                    </w:rPr>
                    <w:t>Risk Management Department (RMD)</w:t>
                  </w:r>
                  <w:r w:rsidRPr="008C5485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  <w:rPrChange w:id="7" w:author="Vishaal Bakshi" w:date="2018-01-31T21:48:00Z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  <w:highlight w:val="yellow"/>
                        </w:rPr>
                      </w:rPrChange>
                    </w:rPr>
                    <w:t xml:space="preserve"> – Company Department responsible for </w:t>
                  </w:r>
                  <w:del w:id="8" w:author="Vishaal Bakshi" w:date="2018-01-31T21:48:00Z">
                    <w:r w:rsidRPr="008C5485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  <w:rPrChange w:id="9" w:author="Vishaal Bakshi" w:date="2018-01-31T21:48:00Z">
                          <w:rPr>
                            <w:rFonts w:ascii="Century Gothic" w:hAnsi="Century Gothic"/>
                            <w:color w:val="44546A" w:themeColor="text2"/>
                            <w:sz w:val="21"/>
                            <w:szCs w:val="21"/>
                            <w:highlight w:val="yellow"/>
                          </w:rPr>
                        </w:rPrChange>
                      </w:rPr>
                      <w:delText>xxxxxxxxxxx</w:delText>
                    </w:r>
                  </w:del>
                  <w:ins w:id="10" w:author="Vishaal Bakshi" w:date="2018-01-31T21:48:00Z">
                    <w:r w:rsidR="008C5485" w:rsidRP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  <w:rPrChange w:id="11" w:author="Vishaal Bakshi" w:date="2018-01-31T21:48:00Z">
                          <w:rPr>
                            <w:rFonts w:ascii="Century Gothic" w:hAnsi="Century Gothic"/>
                            <w:color w:val="44546A" w:themeColor="text2"/>
                            <w:sz w:val="21"/>
                            <w:szCs w:val="21"/>
                            <w:highlight w:val="yellow"/>
                          </w:rPr>
                        </w:rPrChange>
                      </w:rPr>
                      <w:t>quality control</w:t>
                    </w:r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risk minimization</w:t>
                    </w:r>
                  </w:ins>
                </w:p>
              </w:tc>
            </w:tr>
            <w:tr w:rsidR="0022604A" w14:paraId="4018BCF4" w14:textId="77777777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14:paraId="6CDD471A" w14:textId="77777777"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Detected problem</w:t>
                  </w:r>
                </w:p>
              </w:tc>
              <w:tc>
                <w:tcPr>
                  <w:tcW w:w="6691" w:type="dxa"/>
                </w:tcPr>
                <w:p w14:paraId="7FFDA10F" w14:textId="6C53F24D" w:rsidR="008309C6" w:rsidRPr="002514B5" w:rsidRDefault="0022604A" w:rsidP="002514B5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r w:rsidR="00854FBF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</w:t>
                  </w:r>
                  <w:r w:rsidR="007B410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ompany requires </w:t>
                  </w:r>
                  <w:ins w:id="12" w:author="Vishaal Bakshi" w:date="2018-01-31T21:49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a</w:t>
                    </w:r>
                  </w:ins>
                  <w:del w:id="13" w:author="Vishaal Bakshi" w:date="2018-01-31T21:49:00Z">
                    <w:r w:rsidR="007B4106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efficient</w:delText>
                    </w:r>
                  </w:del>
                  <w:r w:rsidR="007B410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del w:id="14" w:author="Vishaal Bakshi" w:date="2018-01-31T21:49:00Z">
                    <w:r w:rsidR="007B4106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</w:delText>
                    </w:r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nventory</w:delText>
                    </w:r>
                  </w:del>
                  <w:ins w:id="15" w:author="Vishaal Bakshi" w:date="2018-01-31T21:49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database </w:t>
                    </w:r>
                  </w:ins>
                  <w:del w:id="16" w:author="Vishaal Bakshi" w:date="2018-01-31T21:49:00Z"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management system</w:delText>
                    </w:r>
                    <w:r w:rsidR="00AC715B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and Project </w:delText>
                    </w:r>
                  </w:del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management system</w:t>
                  </w:r>
                  <w:ins w:id="17" w:author="Vishaal Bakshi" w:date="2018-01-31T21:49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that tracks and updates its inventor</w:t>
                    </w:r>
                  </w:ins>
                  <w:ins w:id="18" w:author="Vishaal Bakshi" w:date="2018-01-31T21:50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y, projects and final products </w:t>
                    </w:r>
                  </w:ins>
                  <w:ins w:id="19" w:author="Vishaal Bakshi" w:date="2018-01-31T21:51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between departments. </w:t>
                    </w:r>
                  </w:ins>
                  <w:ins w:id="20" w:author="Vishaal Bakshi" w:date="2018-01-31T21:52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Privileged access</w:t>
                    </w:r>
                  </w:ins>
                  <w:ins w:id="21" w:author="Vishaal Bakshi" w:date="2018-01-31T21:53:00Z">
                    <w:r w:rsidR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to certain employees who have overview of critical features. </w:t>
                    </w:r>
                  </w:ins>
                  <w:del w:id="22" w:author="Vishaal Bakshi" w:date="2018-01-31T21:50:00Z"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.</w:delText>
                    </w:r>
                  </w:del>
                  <w:ins w:id="23" w:author="Hassan Chaudhry" w:date="2018-01-30T11:54:00Z">
                    <w:del w:id="24" w:author="Vishaal Bakshi" w:date="2018-01-31T21:50:00Z">
                      <w:r w:rsidR="002A7364" w:rsidDel="008C5485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A</w:delText>
                      </w:r>
                    </w:del>
                  </w:ins>
                  <w:del w:id="25" w:author="Vishaal Bakshi" w:date="2018-01-31T21:50:00Z"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</w:delText>
                    </w:r>
                    <w:r w:rsidR="00C52AF6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</w:delText>
                    </w:r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Potential additional </w:delText>
                    </w:r>
                    <w:r w:rsidR="00AC715B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request</w:delText>
                    </w:r>
                    <w:r w:rsidR="00805034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</w:delText>
                    </w:r>
                    <w:r w:rsidR="00AC715B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is</w:delText>
                    </w:r>
                    <w:r w:rsidR="007B4106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the </w:delText>
                    </w:r>
                  </w:del>
                  <w:ins w:id="26" w:author="Hassan Chaudhry" w:date="2018-01-30T11:54:00Z">
                    <w:del w:id="27" w:author="Vishaal Bakshi" w:date="2018-01-31T21:50:00Z">
                      <w:r w:rsidR="002A7364" w:rsidDel="008C5485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e</w:delText>
                      </w:r>
                    </w:del>
                  </w:ins>
                  <w:del w:id="28" w:author="Vishaal Bakshi" w:date="2018-01-31T21:50:00Z">
                    <w:r w:rsidR="007B4106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E</w:delText>
                    </w:r>
                    <w:r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mployee payroll system</w:delText>
                    </w:r>
                    <w:r w:rsidR="00805034" w:rsidRPr="00F21AC0" w:rsidDel="008C548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.</w:delText>
                    </w:r>
                  </w:del>
                </w:p>
              </w:tc>
            </w:tr>
            <w:tr w:rsidR="0022604A" w14:paraId="2789229B" w14:textId="77777777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14:paraId="1015A3E7" w14:textId="77777777"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Proposed solution</w:t>
                  </w:r>
                </w:p>
              </w:tc>
              <w:tc>
                <w:tcPr>
                  <w:tcW w:w="6691" w:type="dxa"/>
                </w:tcPr>
                <w:p w14:paraId="293D7E6E" w14:textId="77777777" w:rsidR="008309C6" w:rsidRPr="00F21AC0" w:rsidDel="009F5E80" w:rsidRDefault="003B6E69" w:rsidP="00F21AC0">
                  <w:pPr>
                    <w:spacing w:after="200" w:line="276" w:lineRule="auto"/>
                    <w:jc w:val="both"/>
                    <w:rPr>
                      <w:del w:id="29" w:author="Vishaal Bakshi" w:date="2018-01-31T21:58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Building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D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atabase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S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ystem that will ensure </w:t>
                  </w:r>
                  <w:r w:rsidR="008309C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effective and operative inventory </w:t>
                  </w:r>
                  <w:r w:rsidR="00B24CB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management</w:t>
                  </w:r>
                  <w:del w:id="30" w:author="Hassan Chaudhry" w:date="2018-01-30T11:55:00Z">
                    <w:r w:rsidR="00B24CB1" w:rsidDel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system</w:delText>
                    </w:r>
                  </w:del>
                  <w:r w:rsidR="00B24CB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,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prompt </w:t>
                  </w:r>
                  <w:r w:rsidR="00B24CB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customer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order request handli</w:t>
                  </w:r>
                  <w:r w:rsidR="00D415B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ng (including issuing of quotes, followed by the final invoicing)</w:t>
                  </w:r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and</w:t>
                  </w:r>
                  <w:ins w:id="31" w:author="Hassan Chaudhry" w:date="2018-01-30T11:55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</w:t>
                    </w:r>
                  </w:ins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project management system that will respond to Customer’s requests in</w:t>
                  </w:r>
                  <w:ins w:id="32" w:author="Hassan Chaudhry" w:date="2018-01-30T11:56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</w:t>
                    </w:r>
                  </w:ins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timely and efficient manner</w:t>
                  </w:r>
                  <w:del w:id="33" w:author="Vishaal Bakshi" w:date="2018-01-31T21:58:00Z">
                    <w:r w:rsidR="00AC715B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.</w:delText>
                    </w:r>
                  </w:del>
                </w:p>
                <w:p w14:paraId="37280D90" w14:textId="77777777" w:rsidR="007B4106" w:rsidRDefault="007B4106" w:rsidP="009F5E8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34" w:author="Vishaal Bakshi" w:date="2018-01-31T21:58:00Z">
                      <w:pPr>
                        <w:jc w:val="both"/>
                      </w:pPr>
                    </w:pPrChange>
                  </w:pPr>
                  <w:del w:id="35" w:author="Vishaal Bakshi" w:date="2018-01-31T21:58:00Z">
                    <w:r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P</w:delText>
                    </w:r>
                    <w:r w:rsidR="003B6E69" w:rsidRPr="007B4106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ossible additional features</w:delText>
                    </w:r>
                    <w:r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:</w:delText>
                    </w:r>
                  </w:del>
                </w:p>
                <w:p w14:paraId="169D31B8" w14:textId="5CA24C7C" w:rsidR="008309C6" w:rsidRPr="009F5E80" w:rsidRDefault="000D710A" w:rsidP="009F5E80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  <w:rPrChange w:id="36" w:author="Vishaal Bakshi" w:date="2018-01-31T21:58:00Z">
                        <w:rPr>
                          <w:rFonts w:eastAsia="MS Gothic" w:cs="Times New Roman"/>
                          <w:lang w:val="en-US" w:eastAsia="ja-JP"/>
                        </w:rPr>
                      </w:rPrChange>
                    </w:rPr>
                    <w:pPrChange w:id="37" w:author="Vishaal Bakshi" w:date="2018-01-31T21:58:00Z">
                      <w:pPr>
                        <w:pStyle w:val="ListParagraph"/>
                        <w:numPr>
                          <w:numId w:val="6"/>
                        </w:numPr>
                        <w:ind w:left="765" w:hanging="360"/>
                        <w:jc w:val="both"/>
                      </w:pPr>
                    </w:pPrChange>
                  </w:pPr>
                  <w:ins w:id="38" w:author="IEUser" w:date="2018-01-29T20:57:00Z">
                    <w:del w:id="39" w:author="Vishaal Bakshi" w:date="2018-01-31T21:58:00Z">
                      <w:r w:rsidRPr="009F5E80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  <w:rPrChange w:id="40" w:author="Vishaal Bakshi" w:date="2018-01-31T21:58:00Z">
                            <w:rPr/>
                          </w:rPrChange>
                        </w:rPr>
                        <w:delText xml:space="preserve">Integration with </w:delText>
                      </w:r>
                    </w:del>
                  </w:ins>
                  <w:del w:id="41" w:author="Vishaal Bakshi" w:date="2018-01-31T21:58:00Z">
                    <w:r w:rsidR="003B6E69" w:rsidRPr="009F5E80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  <w:rPrChange w:id="42" w:author="Vishaal Bakshi" w:date="2018-01-31T21:58:00Z">
                          <w:rPr/>
                        </w:rPrChange>
                      </w:rPr>
                      <w:delText>Employee Payroll system</w:delText>
                    </w:r>
                  </w:del>
                </w:p>
              </w:tc>
            </w:tr>
          </w:tbl>
          <w:p w14:paraId="53016814" w14:textId="77777777" w:rsidR="0087093A" w:rsidRPr="0087093A" w:rsidRDefault="0087093A" w:rsidP="0087093A">
            <w:pPr>
              <w:rPr>
                <w:rFonts w:ascii="Century Gothic" w:eastAsia="MS Gothic" w:hAnsi="Century Gothic" w:cs="Times New Roman"/>
                <w:color w:val="F24F4F"/>
                <w:sz w:val="12"/>
                <w:szCs w:val="36"/>
                <w:lang w:val="en-US" w:eastAsia="ja-JP"/>
              </w:rPr>
            </w:pPr>
          </w:p>
          <w:p w14:paraId="7802A3F3" w14:textId="77777777" w:rsidR="008309C6" w:rsidRDefault="00741419" w:rsidP="0022604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Problem Definition</w:t>
            </w:r>
          </w:p>
          <w:p w14:paraId="18589592" w14:textId="77777777" w:rsidR="00741419" w:rsidRPr="00741419" w:rsidRDefault="00741419" w:rsidP="0022604A">
            <w:pPr>
              <w:rPr>
                <w:rFonts w:ascii="Century Gothic" w:eastAsia="MS Gothic" w:hAnsi="Century Gothic" w:cs="Times New Roman"/>
                <w:color w:val="F24F4F"/>
                <w:sz w:val="18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741419" w14:paraId="031639C1" w14:textId="77777777" w:rsidTr="000273FA">
              <w:tc>
                <w:tcPr>
                  <w:tcW w:w="8846" w:type="dxa"/>
                </w:tcPr>
                <w:p w14:paraId="196EB1EC" w14:textId="6A0BD504" w:rsidR="00854FBF" w:rsidDel="00ED0DCD" w:rsidRDefault="00854FBF" w:rsidP="00F21AC0">
                  <w:pPr>
                    <w:spacing w:after="200" w:line="276" w:lineRule="auto"/>
                    <w:jc w:val="both"/>
                    <w:rPr>
                      <w:del w:id="43" w:author="IEUser" w:date="2018-01-29T20:51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Company </w:t>
                  </w:r>
                  <w:ins w:id="44" w:author="IEUser" w:date="2018-01-29T20:15:00Z">
                    <w:r w:rsidR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primarily </w:t>
                    </w:r>
                  </w:ins>
                  <w:del w:id="45" w:author="IEUser" w:date="2018-01-29T20:12:00Z">
                    <w:r w:rsidRPr="00854FBF" w:rsidDel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necessitates</w:delText>
                    </w:r>
                    <w:r w:rsidDel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</w:delText>
                    </w:r>
                  </w:del>
                  <w:ins w:id="46" w:author="IEUser" w:date="2018-01-29T20:12:00Z">
                    <w:r w:rsidR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requires </w:t>
                    </w:r>
                  </w:ins>
                  <w:del w:id="47" w:author="IEUser" w:date="2018-01-29T20:13:00Z">
                    <w:r w:rsidDel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the </w:delText>
                    </w:r>
                  </w:del>
                  <w:ins w:id="48" w:author="IEUser" w:date="2018-01-29T20:13:00Z">
                    <w:r w:rsidR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an </w:t>
                    </w:r>
                  </w:ins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efficient and effective inventory management system. Maintain</w:t>
                  </w:r>
                  <w:r w:rsidR="00805034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ing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excessive inventory is costly and not desirable for the Company</w:t>
                  </w:r>
                  <w:ins w:id="49" w:author="IEUser" w:date="2018-01-29T20:14:00Z">
                    <w:r w:rsidR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. </w:t>
                    </w:r>
                  </w:ins>
                  <w:del w:id="50" w:author="IEUser" w:date="2018-01-29T20:14:00Z">
                    <w:r w:rsidDel="00EA1C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,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del w:id="51" w:author="IEUser" w:date="2018-01-29T20:58:00Z">
                    <w:r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as well as encountering product deficit </w:delText>
                    </w:r>
                    <w:r w:rsidR="007B4106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at the time of the Customer’s o</w:delText>
                    </w:r>
                    <w:r w:rsidR="003B6E69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rder</w:delText>
                    </w:r>
                    <w:r w:rsidR="007B4106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placement</w:delText>
                    </w:r>
                    <w:r w:rsidR="003B6E69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.</w:delText>
                    </w:r>
                  </w:del>
                  <w:ins w:id="52" w:author="IEUser" w:date="2018-01-29T20:58:00Z">
                    <w:del w:id="53" w:author="Vishaal Bakshi" w:date="2018-01-31T22:00:00Z">
                      <w:r w:rsidR="000D710A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Ensuring a customer’s order is </w:delText>
                      </w:r>
                    </w:del>
                  </w:ins>
                  <w:r w:rsidR="003B6E6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del w:id="54" w:author="IEUser" w:date="2018-01-29T20:51:00Z">
                    <w:r w:rsidR="003B6E69" w:rsidDel="00ED0DC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With that said, efficient inventory management is one of the crucial features of a successful business process.</w:delText>
                    </w:r>
                  </w:del>
                </w:p>
                <w:p w14:paraId="46AC60D5" w14:textId="77777777" w:rsidR="00ED0DCD" w:rsidRDefault="00ED0DCD" w:rsidP="00F21AC0">
                  <w:pPr>
                    <w:spacing w:after="200" w:line="276" w:lineRule="auto"/>
                    <w:jc w:val="both"/>
                    <w:rPr>
                      <w:ins w:id="55" w:author="IEUser" w:date="2018-01-29T20:51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  <w:p w14:paraId="5E0BAAC3" w14:textId="4B8EF7BD" w:rsidR="008309C6" w:rsidDel="002E7CF5" w:rsidRDefault="000F129C">
                  <w:pPr>
                    <w:spacing w:after="200" w:line="276" w:lineRule="auto"/>
                    <w:jc w:val="both"/>
                    <w:rPr>
                      <w:del w:id="56" w:author="IEUser" w:date="2018-01-29T21:13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del w:id="57" w:author="IEUser" w:date="2018-01-29T20:51:00Z">
                    <w:r w:rsidDel="00ED0DC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We found t</w:delText>
                    </w:r>
                  </w:del>
                  <w:ins w:id="58" w:author="IEUser" w:date="2018-01-29T20:51:00Z">
                    <w:r w:rsidR="00ED0DC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</w:t>
                    </w:r>
                  </w:ins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his problem </w:t>
                  </w:r>
                  <w:ins w:id="59" w:author="IEUser" w:date="2018-01-29T20:51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is</w:t>
                    </w:r>
                  </w:ins>
                  <w:del w:id="60" w:author="IEUser" w:date="2018-01-29T21:07:00Z">
                    <w:r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interesting as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creating a database system </w:t>
                  </w:r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that </w:t>
                  </w:r>
                  <w:ins w:id="61" w:author="IEUser" w:date="2018-01-29T21:04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tracks inventory and products along the value chain. A database that</w:t>
                    </w:r>
                  </w:ins>
                  <w:del w:id="62" w:author="IEUser" w:date="2018-01-29T21:05:00Z">
                    <w:r w:rsidR="00AC715B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will</w:delText>
                    </w:r>
                  </w:del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ins w:id="63" w:author="IEUser" w:date="2018-01-29T21:05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is able to </w:t>
                    </w:r>
                  </w:ins>
                  <w:r w:rsidR="00AC715B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support </w:t>
                  </w:r>
                  <w:ins w:id="64" w:author="IEUser" w:date="2018-01-29T21:07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the </w:t>
                    </w:r>
                  </w:ins>
                  <w:del w:id="65" w:author="IEUser" w:date="2018-01-29T21:06:00Z">
                    <w:r w:rsidR="00AC715B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maintenance of </w:delText>
                    </w:r>
                  </w:del>
                  <w:ins w:id="66" w:author="Vishaal Bakshi" w:date="2018-01-31T22:00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del w:id="67" w:author="Vishaal Bakshi" w:date="2018-01-31T22:00:00Z">
                    <w:r w:rsidR="00992937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</w:delText>
                    </w:r>
                  </w:del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ompany’s </w:t>
                  </w:r>
                  <w:ins w:id="68" w:author="IEUser" w:date="2018-01-29T21:06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sales and manufacturing of </w:t>
                    </w:r>
                  </w:ins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diverse </w:t>
                  </w:r>
                  <w:ins w:id="69" w:author="IEUser" w:date="2018-01-29T21:06:00Z">
                    <w:del w:id="70" w:author="Vishaal Bakshi" w:date="2018-01-31T22:00:00Z">
                      <w:r w:rsidR="00BC48D2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led</w:delText>
                      </w:r>
                    </w:del>
                  </w:ins>
                  <w:ins w:id="71" w:author="Vishaal Bakshi" w:date="2018-01-31T22:00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LED</w:t>
                    </w:r>
                  </w:ins>
                  <w:ins w:id="72" w:author="IEUser" w:date="2018-01-29T21:06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products, </w:t>
                  </w:r>
                  <w:ins w:id="73" w:author="IEUser" w:date="2018-01-29T21:08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with up-to-date (not real-time) data on manufactur</w:t>
                    </w:r>
                  </w:ins>
                  <w:ins w:id="74" w:author="Vishaal Bakshi" w:date="2018-01-31T22:01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ing components</w:t>
                    </w:r>
                  </w:ins>
                  <w:ins w:id="75" w:author="IEUser" w:date="2018-01-29T21:08:00Z">
                    <w:del w:id="76" w:author="Vishaal Bakshi" w:date="2018-01-31T22:01:00Z">
                      <w:r w:rsidR="00BC48D2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ed</w:delText>
                      </w:r>
                    </w:del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finished </w:t>
                    </w:r>
                    <w:del w:id="77" w:author="Vishaal Bakshi" w:date="2018-01-31T22:01:00Z">
                      <w:r w:rsidR="00BC48D2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parts</w:delText>
                      </w:r>
                    </w:del>
                  </w:ins>
                  <w:ins w:id="78" w:author="Vishaal Bakshi" w:date="2018-01-31T22:01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fixtures</w:t>
                    </w:r>
                  </w:ins>
                  <w:ins w:id="79" w:author="IEUser" w:date="2018-01-29T21:08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. An </w:t>
                    </w:r>
                  </w:ins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efficient quote </w:t>
                  </w:r>
                  <w:ins w:id="80" w:author="IEUser" w:date="2018-01-29T21:09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system that </w:t>
                    </w:r>
                  </w:ins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hand</w:t>
                  </w:r>
                  <w:ins w:id="81" w:author="IEUser" w:date="2018-01-29T21:09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les and tracks orders within the </w:t>
                    </w:r>
                  </w:ins>
                  <w:ins w:id="82" w:author="IEUser" w:date="2018-01-29T21:10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company</w:t>
                    </w:r>
                  </w:ins>
                  <w:ins w:id="83" w:author="IEUser" w:date="2018-01-29T21:09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  <w:del w:id="84" w:author="IEUser" w:date="2018-01-29T21:09:00Z">
                    <w:r w:rsidR="00992937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ling</w:delText>
                    </w:r>
                  </w:del>
                  <w:del w:id="85" w:author="IEUser" w:date="2018-01-29T21:10:00Z">
                    <w:r w:rsidR="00992937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that</w:delText>
                    </w:r>
                  </w:del>
                  <w:ins w:id="86" w:author="IEUser" w:date="2018-01-29T21:10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ins w:id="87" w:author="IEUser" w:date="2018-01-29T21:11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The</w:t>
                    </w:r>
                  </w:ins>
                  <w:del w:id="88" w:author="IEUser" w:date="2018-01-29T21:11:00Z">
                    <w:r w:rsidR="00992937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includes </w:delText>
                    </w:r>
                  </w:del>
                  <w:ins w:id="89" w:author="IEUser" w:date="2018-01-29T21:10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del w:id="90" w:author="Vishaal Bakshi" w:date="2018-01-31T22:03:00Z">
                    <w:r w:rsidR="00C52AF6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P</w:delText>
                    </w:r>
                    <w:r w:rsidR="00992937" w:rsidRPr="00992937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roject </w:delText>
                    </w:r>
                  </w:del>
                  <w:ins w:id="91" w:author="Vishaal Bakshi" w:date="2018-01-31T22:03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R&amp;D</w:t>
                    </w:r>
                  </w:ins>
                  <w:ins w:id="92" w:author="Vishaal Bakshi" w:date="2018-01-31T22:13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,</w:t>
                    </w:r>
                  </w:ins>
                  <w:del w:id="93" w:author="Vishaal Bakshi" w:date="2018-01-31T22:04:00Z">
                    <w:r w:rsidR="00992937" w:rsidRPr="00992937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&amp; </w:delText>
                    </w:r>
                  </w:del>
                  <w:r w:rsidR="00C52AF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</w:t>
                  </w:r>
                  <w:r w:rsidR="00992937" w:rsidRP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ngineering</w:t>
                  </w:r>
                  <w:ins w:id="94" w:author="Vishaal Bakshi" w:date="2018-01-31T22:13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Sales</w:t>
                    </w:r>
                  </w:ins>
                  <w:bookmarkStart w:id="95" w:name="_GoBack"/>
                  <w:bookmarkEnd w:id="95"/>
                  <w:r w:rsidR="00992937" w:rsidRP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department</w:t>
                  </w:r>
                  <w:r w:rsidR="0099293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del w:id="96" w:author="IEUser" w:date="2018-01-29T21:11:00Z">
                    <w:r w:rsidR="00992937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involvement</w:delText>
                    </w:r>
                    <w:r w:rsidR="008309C6" w:rsidRPr="00741419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is</w:delText>
                    </w:r>
                  </w:del>
                  <w:ins w:id="97" w:author="IEUser" w:date="2018-01-29T21:11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involves integration of</w:t>
                    </w:r>
                  </w:ins>
                  <w:del w:id="98" w:author="IEUser" w:date="2018-01-29T21:11:00Z">
                    <w:r w:rsidR="008309C6" w:rsidRPr="00741419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a</w:delText>
                    </w:r>
                  </w:del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complex task</w:t>
                  </w:r>
                  <w:ins w:id="99" w:author="IEUser" w:date="2018-01-29T21:11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</w:t>
                    </w:r>
                  </w:ins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</w:t>
                  </w:r>
                  <w:ins w:id="100" w:author="IEUser" w:date="2018-01-29T21:12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nd</w:t>
                    </w:r>
                  </w:ins>
                  <w:del w:id="101" w:author="IEUser" w:date="2018-01-29T21:12:00Z">
                    <w:r w:rsidR="008309C6" w:rsidRPr="00741419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s it</w:delText>
                    </w:r>
                  </w:del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requires employees from various departments to coordinate their project inventory needs efficiently with </w:t>
                  </w:r>
                  <w:r w:rsidR="00C52AF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Vendors</w:t>
                  </w:r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. At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same time C</w:t>
                  </w:r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ustomer needs must be met in a timely manner or the company risks losing business. Vendors must be provided with orders so that the inventory is </w:t>
                  </w:r>
                  <w:del w:id="102" w:author="IEUser" w:date="2018-01-29T21:15:00Z">
                    <w:r w:rsidR="008309C6" w:rsidRPr="00741419" w:rsidDel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never depleted</w:delText>
                    </w:r>
                  </w:del>
                  <w:ins w:id="103" w:author="IEUser" w:date="2018-01-29T21:15:00Z">
                    <w:r w:rsidR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optimized</w:t>
                    </w:r>
                  </w:ins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. </w:t>
                  </w:r>
                </w:p>
                <w:p w14:paraId="00A2DD73" w14:textId="77777777" w:rsidR="008309C6" w:rsidRPr="00741419" w:rsidRDefault="008309C6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del w:id="104" w:author="IEUser" w:date="2018-01-29T21:13:00Z">
                    <w:r w:rsidRPr="00741419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Currently</w:delText>
                    </w:r>
                    <w:r w:rsidR="000F129C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, </w:delText>
                    </w:r>
                    <w:r w:rsidRPr="00741419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Data systems </w:delText>
                    </w:r>
                    <w:r w:rsidR="000F129C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e</w:delText>
                    </w:r>
                    <w:r w:rsidRPr="00741419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xist where employees and suppliers use relational models to manage inventory according to th</w:delText>
                    </w:r>
                    <w:r w:rsidR="0021371F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eir project and customer needs. </w:delText>
                    </w:r>
                    <w:r w:rsidR="00992937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The smaller </w:delText>
                    </w:r>
                    <w:r w:rsidR="0021371F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improvements to the current solution</w:delText>
                    </w:r>
                    <w:r w:rsidR="00992937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would not bring a </w:delText>
                    </w:r>
                    <w:r w:rsidR="00992937" w:rsidRPr="00992937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substantial</w:delText>
                    </w:r>
                    <w:r w:rsidR="00992937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added value to the Company. Therefore</w:delText>
                    </w:r>
                    <w:r w:rsidR="0021371F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, the Company is looking </w:delText>
                    </w:r>
                    <w:r w:rsidR="00992937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forward to</w:delText>
                    </w:r>
                    <w:r w:rsidR="0021371F" w:rsidDel="002E7CF5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a new, functionally improved, user friendly system that will connect all the business process parties and ensure the smooth process flow.</w:delText>
                    </w:r>
                  </w:del>
                </w:p>
              </w:tc>
            </w:tr>
          </w:tbl>
          <w:p w14:paraId="06B264B4" w14:textId="77777777" w:rsidR="0022604A" w:rsidRDefault="0022604A" w:rsidP="0022604A">
            <w:pPr>
              <w:rPr>
                <w:rFonts w:ascii="Century Gothic" w:eastAsia="MS Gothic" w:hAnsi="Century Gothic" w:cs="Times New Roman"/>
                <w:color w:val="F24F4F"/>
                <w:szCs w:val="36"/>
                <w:lang w:val="en-US" w:eastAsia="ja-JP"/>
              </w:rPr>
            </w:pPr>
          </w:p>
          <w:p w14:paraId="04CE063A" w14:textId="77777777" w:rsidR="008309C6" w:rsidRDefault="008309C6" w:rsidP="008309C6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Proposed Solution</w:t>
            </w:r>
          </w:p>
          <w:p w14:paraId="6ED18614" w14:textId="77777777" w:rsidR="00741419" w:rsidRPr="00741419" w:rsidRDefault="00741419" w:rsidP="008309C6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741419" w14:paraId="643DF9A1" w14:textId="77777777" w:rsidTr="000273FA">
              <w:tc>
                <w:tcPr>
                  <w:tcW w:w="8846" w:type="dxa"/>
                </w:tcPr>
                <w:p w14:paraId="7711980B" w14:textId="77EF1B72" w:rsidR="002E7CF5" w:rsidRDefault="002E7CF5" w:rsidP="00F21AC0">
                  <w:pPr>
                    <w:spacing w:after="200" w:line="276" w:lineRule="auto"/>
                    <w:jc w:val="both"/>
                    <w:rPr>
                      <w:ins w:id="105" w:author="IEUser" w:date="2018-01-29T21:13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106" w:author="IEUser" w:date="2018-01-29T21:13:00Z">
                    <w:r w:rsidRPr="00741419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Currently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, </w:t>
                    </w:r>
                    <w:r w:rsidRPr="00741419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Data systems 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e</w:t>
                    </w:r>
                    <w:r w:rsidRPr="00741419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xist where employees and suppliers use relational models to manage inventory according to th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eir project and customer needs. The smaller improvements to the current solution would not bring a </w:t>
                    </w:r>
                    <w:r w:rsidRPr="00992937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substantial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added value to the </w:t>
                    </w:r>
                  </w:ins>
                  <w:ins w:id="107" w:author="Vishaal Bakshi" w:date="2018-01-31T22:04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ins w:id="108" w:author="IEUser" w:date="2018-01-29T21:13:00Z">
                    <w:del w:id="109" w:author="Vishaal Bakshi" w:date="2018-01-31T22:04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C</w:delText>
                      </w:r>
                    </w:del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ompany. Therefore, the </w:t>
                    </w:r>
                  </w:ins>
                  <w:ins w:id="110" w:author="Vishaal Bakshi" w:date="2018-01-31T22:04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ins w:id="111" w:author="IEUser" w:date="2018-01-29T21:13:00Z">
                    <w:del w:id="112" w:author="Vishaal Bakshi" w:date="2018-01-31T22:04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C</w:delText>
                      </w:r>
                    </w:del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ompany is looking forward to a new, functionally improved, user friendly system that will connect all the business process parties and ensure</w:t>
                    </w:r>
                  </w:ins>
                  <w:ins w:id="113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</w:t>
                    </w:r>
                  </w:ins>
                  <w:ins w:id="114" w:author="IEUser" w:date="2018-01-29T21:13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  <w:del w:id="115" w:author="Vishaal Bakshi" w:date="2018-01-31T22:05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the </w:delText>
                      </w:r>
                    </w:del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smooth process</w:t>
                    </w:r>
                  </w:ins>
                  <w:ins w:id="116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  <w:ins w:id="117" w:author="IEUser" w:date="2018-01-29T21:13:00Z">
                    <w:del w:id="118" w:author="Vishaal Bakshi" w:date="2018-01-31T22:05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flow.</w:delText>
                      </w:r>
                    </w:del>
                  </w:ins>
                </w:p>
                <w:p w14:paraId="7902E756" w14:textId="1F486977" w:rsidR="00DD07B8" w:rsidRDefault="00C3612C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project shall produce a Data</w:t>
                  </w:r>
                  <w:r w:rsidR="0022688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base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System that enables the </w:t>
                  </w:r>
                  <w:ins w:id="119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del w:id="120" w:author="Vishaal Bakshi" w:date="2018-01-31T22:05:00Z">
                    <w:r w:rsidRPr="00741419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</w:delText>
                    </w:r>
                  </w:del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ompany to manage inventory efficiently. The </w:t>
                  </w:r>
                  <w:ins w:id="121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del w:id="122" w:author="Vishaal Bakshi" w:date="2018-01-31T22:05:00Z">
                    <w:r w:rsidRPr="00741419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</w:delText>
                    </w:r>
                  </w:del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ompany will have a working database system </w:t>
                  </w:r>
                  <w:del w:id="123" w:author="Vishaal Bakshi" w:date="2018-01-31T22:05:00Z">
                    <w:r w:rsidR="0021371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and software </w:delText>
                    </w:r>
                  </w:del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that ensures cost effective inventory management. </w:t>
                  </w:r>
                </w:p>
                <w:p w14:paraId="7F71CC7E" w14:textId="404C50F4" w:rsidR="00226886" w:rsidRDefault="00226886" w:rsidP="00226886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Collaboration with </w:t>
                  </w:r>
                  <w:ins w:id="124" w:author="Hassan Chaudhry" w:date="2018-01-30T11:59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v</w:t>
                    </w:r>
                  </w:ins>
                  <w:del w:id="125" w:author="Hassan Chaudhry" w:date="2018-01-30T11:59:00Z">
                    <w:r w:rsidRPr="00741419" w:rsidDel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V</w:delText>
                    </w:r>
                  </w:del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endors will be supported by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managing timely order placements to </w:t>
                  </w:r>
                  <w:ins w:id="126" w:author="Hassan Chaudhry" w:date="2018-01-30T11:59:00Z">
                    <w:r w:rsidR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v</w:t>
                    </w:r>
                  </w:ins>
                  <w:del w:id="127" w:author="Hassan Chaudhry" w:date="2018-01-30T11:59:00Z">
                    <w:r w:rsidDel="002A7364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V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endors,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which will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ensure having available inventory for Customers, as well as for </w:t>
                  </w:r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del w:id="128" w:author="Vishaal Bakshi" w:date="2018-01-31T22:05:00Z">
                    <w:r w:rsidR="007E4397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Project </w:delText>
                    </w:r>
                  </w:del>
                  <w:ins w:id="129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R&amp;D</w:t>
                    </w:r>
                  </w:ins>
                  <w:ins w:id="130" w:author="Vishaal Bakshi" w:date="2018-01-31T22:11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, </w:t>
                    </w:r>
                  </w:ins>
                  <w:del w:id="131" w:author="Vishaal Bakshi" w:date="2018-01-31T22:11:00Z">
                    <w:r w:rsidR="007E4397"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and </w:delText>
                    </w:r>
                  </w:del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Engineering</w:t>
                  </w:r>
                  <w:ins w:id="132" w:author="Vishaal Bakshi" w:date="2018-01-31T22:11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</w:t>
                    </w:r>
                  </w:ins>
                  <w:ins w:id="133" w:author="Vishaal Bakshi" w:date="2018-01-31T22:13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Sales</w:t>
                    </w:r>
                  </w:ins>
                  <w:ins w:id="134" w:author="Vishaal Bakshi" w:date="2018-01-31T22:11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department when </w:t>
                  </w:r>
                  <w:ins w:id="135" w:author="IEUser" w:date="2018-01-29T21:03:00Z">
                    <w:r w:rsidR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manufacturing and </w:t>
                    </w:r>
                  </w:ins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building </w:t>
                  </w:r>
                  <w:del w:id="136" w:author="IEUser" w:date="2018-01-29T21:03:00Z">
                    <w:r w:rsidR="007E4397" w:rsidDel="00BC48D2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the </w:delText>
                    </w:r>
                  </w:del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new solutions for </w:t>
                  </w:r>
                  <w:ins w:id="137" w:author="Vishaal Bakshi" w:date="2018-01-31T22:05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del w:id="138" w:author="Vishaal Bakshi" w:date="2018-01-31T22:05:00Z">
                    <w:r w:rsidR="007E4397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</w:delText>
                    </w:r>
                  </w:del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ustomers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</w:t>
                  </w:r>
                </w:p>
                <w:p w14:paraId="4BBF0086" w14:textId="1CA89EDB" w:rsidR="009127F1" w:rsidRDefault="009127F1" w:rsidP="00226886">
                  <w:pPr>
                    <w:spacing w:after="200" w:line="276" w:lineRule="auto"/>
                    <w:jc w:val="both"/>
                    <w:rPr>
                      <w:ins w:id="139" w:author="Hassan Chaudhry" w:date="2018-01-30T12:02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In addition, as </w:t>
                  </w:r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large part</w:t>
                  </w:r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of the company’s business is to come up with the innovative solutions for the new or existing </w:t>
                  </w:r>
                  <w:ins w:id="140" w:author="Vishaal Bakshi" w:date="2018-01-31T22:06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</w:t>
                    </w:r>
                  </w:ins>
                  <w:del w:id="141" w:author="Vishaal Bakshi" w:date="2018-01-31T22:06:00Z">
                    <w:r w:rsidR="00E773E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C</w:delText>
                    </w:r>
                  </w:del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ustomers, involvement of the </w:t>
                  </w:r>
                  <w:del w:id="142" w:author="Vishaal Bakshi" w:date="2018-01-31T22:06:00Z">
                    <w:r w:rsidR="00E773E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Project </w:delText>
                    </w:r>
                  </w:del>
                  <w:ins w:id="143" w:author="Vishaal Bakshi" w:date="2018-01-31T22:06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R&amp;D</w:t>
                    </w:r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and Engineering </w:t>
                  </w:r>
                  <w:ins w:id="144" w:author="Vishaal Bakshi" w:date="2018-01-31T22:06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d</w:t>
                    </w:r>
                  </w:ins>
                  <w:del w:id="145" w:author="Vishaal Bakshi" w:date="2018-01-31T22:06:00Z">
                    <w:r w:rsidR="00E773E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D</w:delText>
                    </w:r>
                  </w:del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epartment</w:t>
                  </w:r>
                  <w:del w:id="146" w:author="Vishaal Bakshi" w:date="2018-01-31T22:06:00Z">
                    <w:r w:rsidR="00E773E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, and potentially RMD department</w:delText>
                    </w:r>
                  </w:del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in the inventory management process </w:t>
                  </w:r>
                  <w:del w:id="147" w:author="Vishaal Bakshi" w:date="2018-01-31T22:06:00Z">
                    <w:r w:rsidR="00E773EF" w:rsidDel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will be necessary</w:delText>
                    </w:r>
                  </w:del>
                  <w:ins w:id="148" w:author="Vishaal Bakshi" w:date="2018-01-31T22:06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is critical</w:t>
                    </w:r>
                  </w:ins>
                  <w:r w:rsidR="00E773E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</w:t>
                  </w:r>
                </w:p>
                <w:p w14:paraId="7983ED2B" w14:textId="77777777" w:rsidR="002A7364" w:rsidRDefault="002A7364" w:rsidP="00226886">
                  <w:pPr>
                    <w:spacing w:after="200" w:line="276" w:lineRule="auto"/>
                    <w:jc w:val="both"/>
                    <w:rPr>
                      <w:ins w:id="149" w:author="IEUser" w:date="2018-01-29T20:54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  <w:p w14:paraId="3F6F8374" w14:textId="77777777" w:rsidR="009F5E80" w:rsidRDefault="009F5E80" w:rsidP="000D710A">
                  <w:pPr>
                    <w:spacing w:after="200" w:line="276" w:lineRule="auto"/>
                    <w:jc w:val="both"/>
                    <w:rPr>
                      <w:ins w:id="150" w:author="Vishaal Bakshi" w:date="2018-01-31T22:06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  <w:p w14:paraId="552E7851" w14:textId="4BE8DCE8" w:rsidR="000D710A" w:rsidRPr="00741419" w:rsidRDefault="000D710A" w:rsidP="000D710A">
                  <w:pPr>
                    <w:spacing w:after="200" w:line="276" w:lineRule="auto"/>
                    <w:jc w:val="both"/>
                    <w:rPr>
                      <w:ins w:id="151" w:author="IEUser" w:date="2018-01-29T20:54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152" w:author="IEUser" w:date="2018-01-29T20:54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lastRenderedPageBreak/>
                      <w:t>Users:</w:t>
                    </w:r>
                  </w:ins>
                </w:p>
                <w:p w14:paraId="72CA9244" w14:textId="77777777" w:rsidR="000D710A" w:rsidRDefault="000D710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jc w:val="both"/>
                    <w:rPr>
                      <w:ins w:id="153" w:author="IEUser" w:date="2018-01-29T20:58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54" w:author="IEUser" w:date="2018-01-29T20:58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55" w:author="IEUser" w:date="2018-01-29T20:58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Sales</w:t>
                    </w:r>
                  </w:ins>
                </w:p>
                <w:p w14:paraId="605A288C" w14:textId="77777777" w:rsidR="000D710A" w:rsidRDefault="000D710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jc w:val="both"/>
                    <w:rPr>
                      <w:ins w:id="156" w:author="IEUser" w:date="2018-01-29T20:58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57" w:author="IEUser" w:date="2018-01-29T20:58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58" w:author="IEUser" w:date="2018-01-29T20:58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Management</w:t>
                    </w:r>
                  </w:ins>
                </w:p>
                <w:p w14:paraId="7DD267C9" w14:textId="7236E97C" w:rsidR="000D710A" w:rsidRDefault="000D710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jc w:val="both"/>
                    <w:rPr>
                      <w:ins w:id="159" w:author="IEUser" w:date="2018-01-29T20:58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60" w:author="IEUser" w:date="2018-01-29T20:58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61" w:author="IEUser" w:date="2018-01-29T20:58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Engineering/</w:t>
                    </w:r>
                    <w:del w:id="162" w:author="Vishaal Bakshi" w:date="2018-01-31T22:06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Manufacturing</w:delText>
                      </w:r>
                    </w:del>
                  </w:ins>
                  <w:ins w:id="163" w:author="Vishaal Bakshi" w:date="2018-01-31T22:06:00Z">
                    <w:r w:rsidR="009F5E80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Research and Development</w:t>
                    </w:r>
                  </w:ins>
                </w:p>
                <w:p w14:paraId="0BE47D90" w14:textId="77777777" w:rsidR="000D710A" w:rsidRPr="000D710A" w:rsidRDefault="000D710A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jc w:val="both"/>
                    <w:rPr>
                      <w:ins w:id="164" w:author="IEUser" w:date="2018-01-29T20:54:00Z"/>
                      <w:rFonts w:ascii="Century Gothic" w:hAnsi="Century Gothic"/>
                      <w:color w:val="44546A" w:themeColor="text2"/>
                      <w:sz w:val="21"/>
                      <w:szCs w:val="21"/>
                      <w:rPrChange w:id="165" w:author="IEUser" w:date="2018-01-29T20:58:00Z">
                        <w:rPr>
                          <w:ins w:id="166" w:author="IEUser" w:date="2018-01-29T20:54:00Z"/>
                        </w:rPr>
                      </w:rPrChange>
                    </w:rPr>
                    <w:pPrChange w:id="167" w:author="IEUser" w:date="2018-01-29T20:58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68" w:author="IEUser" w:date="2018-01-29T20:58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Administration</w:t>
                    </w:r>
                  </w:ins>
                </w:p>
                <w:p w14:paraId="57B1B462" w14:textId="77777777" w:rsidR="000D710A" w:rsidRDefault="000D710A" w:rsidP="00226886">
                  <w:pPr>
                    <w:spacing w:after="200" w:line="276" w:lineRule="auto"/>
                    <w:jc w:val="both"/>
                    <w:rPr>
                      <w:ins w:id="169" w:author="IEUser" w:date="2018-01-29T20:59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170" w:author="IEUser" w:date="2018-01-29T20:54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Features:</w:t>
                    </w:r>
                  </w:ins>
                </w:p>
                <w:p w14:paraId="576200D9" w14:textId="77777777" w:rsidR="000D710A" w:rsidRDefault="000D710A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76" w:lineRule="auto"/>
                    <w:jc w:val="both"/>
                    <w:rPr>
                      <w:ins w:id="171" w:author="IEUser" w:date="2018-01-29T20:59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72" w:author="IEUser" w:date="2018-01-29T20:59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73" w:author="IEUser" w:date="2018-01-29T20:59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Ability to track inventory from raw materials to in-progress manufacturing and finally from sales to the customer</w:t>
                    </w:r>
                  </w:ins>
                </w:p>
                <w:p w14:paraId="65C7583A" w14:textId="77777777" w:rsidR="000D710A" w:rsidRDefault="000D710A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76" w:lineRule="auto"/>
                    <w:jc w:val="both"/>
                    <w:rPr>
                      <w:ins w:id="174" w:author="IEUser" w:date="2018-01-29T21:01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75" w:author="IEUser" w:date="2018-01-29T20:59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76" w:author="IEUser" w:date="2018-01-29T21:01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Inventory reports</w:t>
                    </w:r>
                  </w:ins>
                </w:p>
                <w:p w14:paraId="2B908948" w14:textId="77777777" w:rsidR="000D710A" w:rsidRDefault="000D710A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76" w:lineRule="auto"/>
                    <w:jc w:val="both"/>
                    <w:rPr>
                      <w:ins w:id="177" w:author="IEUser" w:date="2018-01-29T21:01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pPrChange w:id="178" w:author="IEUser" w:date="2018-01-29T20:59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79" w:author="IEUser" w:date="2018-01-29T21:01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Sales reports</w:t>
                    </w:r>
                  </w:ins>
                </w:p>
                <w:p w14:paraId="62EF4B52" w14:textId="77777777" w:rsidR="000D710A" w:rsidRPr="000D710A" w:rsidRDefault="000D710A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76" w:lineRule="auto"/>
                    <w:jc w:val="both"/>
                    <w:rPr>
                      <w:ins w:id="180" w:author="IEUser" w:date="2018-01-29T20:54:00Z"/>
                      <w:rFonts w:ascii="Century Gothic" w:hAnsi="Century Gothic"/>
                      <w:color w:val="44546A" w:themeColor="text2"/>
                      <w:sz w:val="21"/>
                      <w:szCs w:val="21"/>
                      <w:rPrChange w:id="181" w:author="IEUser" w:date="2018-01-29T20:59:00Z">
                        <w:rPr>
                          <w:ins w:id="182" w:author="IEUser" w:date="2018-01-29T20:54:00Z"/>
                        </w:rPr>
                      </w:rPrChange>
                    </w:rPr>
                    <w:pPrChange w:id="183" w:author="IEUser" w:date="2018-01-29T20:59:00Z">
                      <w:pPr>
                        <w:spacing w:after="200" w:line="276" w:lineRule="auto"/>
                        <w:jc w:val="both"/>
                      </w:pPr>
                    </w:pPrChange>
                  </w:pPr>
                  <w:ins w:id="184" w:author="IEUser" w:date="2018-01-29T21:01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Direct materials and labour costs for manufacturing products</w:t>
                    </w:r>
                  </w:ins>
                </w:p>
                <w:p w14:paraId="11298386" w14:textId="595046F6" w:rsidR="000D710A" w:rsidDel="009F5E80" w:rsidRDefault="00BC48D2" w:rsidP="00226886">
                  <w:pPr>
                    <w:spacing w:after="200" w:line="276" w:lineRule="auto"/>
                    <w:jc w:val="both"/>
                    <w:rPr>
                      <w:ins w:id="185" w:author="IEUser" w:date="2018-01-29T20:54:00Z"/>
                      <w:del w:id="186" w:author="Vishaal Bakshi" w:date="2018-01-31T22:07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187" w:author="IEUser" w:date="2018-01-29T21:03:00Z">
                    <w:del w:id="188" w:author="Vishaal Bakshi" w:date="2018-01-31T22:07:00Z"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[</w:delText>
                      </w:r>
                      <w:r w:rsidR="002E7CF5"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Is this already in place with current website, we may not need to include </w:delText>
                      </w:r>
                      <w:r w:rsidDel="009F5E80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below?]</w:delText>
                      </w:r>
                    </w:del>
                  </w:ins>
                </w:p>
                <w:p w14:paraId="00A77364" w14:textId="77777777" w:rsidR="000D710A" w:rsidRPr="00741419" w:rsidDel="000D710A" w:rsidRDefault="000D710A" w:rsidP="00226886">
                  <w:pPr>
                    <w:spacing w:after="200" w:line="276" w:lineRule="auto"/>
                    <w:jc w:val="both"/>
                    <w:rPr>
                      <w:del w:id="189" w:author="IEUser" w:date="2018-01-29T20:54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  <w:p w14:paraId="33027049" w14:textId="5124A7E2" w:rsidR="00C3612C" w:rsidRPr="00C52AF6" w:rsidDel="009F5E80" w:rsidRDefault="00C3612C" w:rsidP="00F21AC0">
                  <w:pPr>
                    <w:spacing w:after="200" w:line="276" w:lineRule="auto"/>
                    <w:jc w:val="both"/>
                    <w:rPr>
                      <w:del w:id="190" w:author="Vishaal Bakshi" w:date="2018-01-31T22:07:00Z"/>
                      <w:rFonts w:ascii="Century Gothic" w:hAnsi="Century Gothic"/>
                      <w:color w:val="FF0000"/>
                      <w:sz w:val="21"/>
                      <w:szCs w:val="21"/>
                      <w:highlight w:val="yellow"/>
                    </w:rPr>
                  </w:pPr>
                  <w:del w:id="191" w:author="Vishaal Bakshi" w:date="2018-01-31T22:07:00Z">
                    <w:r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In addition, the project will create the Company’s website that will ensure unique experience for its Customers. The focus will be on </w:delText>
                    </w:r>
                  </w:del>
                  <w:ins w:id="192" w:author="Hassan Chaudhry" w:date="2018-01-30T12:04:00Z">
                    <w:del w:id="193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>a</w:delText>
                      </w:r>
                    </w:del>
                  </w:ins>
                  <w:del w:id="194" w:author="Vishaal Bakshi" w:date="2018-01-31T22:07:00Z">
                    <w:r w:rsidR="0021371F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the </w:delText>
                    </w:r>
                    <w:r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user-friendly, easy navigating solution, that will facilitate Customer’s needs in </w:delText>
                    </w:r>
                    <w:r w:rsidR="00805034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a </w:delText>
                    </w:r>
                    <w:r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>timely and efficient manner.</w:delText>
                    </w:r>
                  </w:del>
                </w:p>
                <w:p w14:paraId="7F9A79C2" w14:textId="6EF071CD" w:rsidR="008309C6" w:rsidRPr="007E4397" w:rsidRDefault="00C3612C" w:rsidP="007E4397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del w:id="195" w:author="Vishaal Bakshi" w:date="2018-01-31T22:07:00Z">
                    <w:r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>The product catalog will ensure</w:delText>
                    </w:r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 well organized and appropriately presented products</w:delText>
                    </w:r>
                  </w:del>
                  <w:ins w:id="196" w:author="Hassan Chaudhry" w:date="2018-01-30T12:05:00Z">
                    <w:del w:id="197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>,</w:delText>
                      </w:r>
                    </w:del>
                  </w:ins>
                  <w:del w:id="198" w:author="Vishaal Bakshi" w:date="2018-01-31T22:07:00Z"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 w</w:delText>
                    </w:r>
                  </w:del>
                  <w:ins w:id="199" w:author="Hassan Chaudhry" w:date="2018-01-30T12:05:00Z">
                    <w:del w:id="200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>ith</w:delText>
                      </w:r>
                    </w:del>
                  </w:ins>
                  <w:del w:id="201" w:author="Vishaal Bakshi" w:date="2018-01-31T22:07:00Z"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>hich features</w:delText>
                    </w:r>
                  </w:del>
                  <w:ins w:id="202" w:author="Hassan Chaudhry" w:date="2018-01-30T12:05:00Z">
                    <w:del w:id="203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 xml:space="preserve"> that</w:delText>
                      </w:r>
                    </w:del>
                  </w:ins>
                  <w:del w:id="204" w:author="Vishaal Bakshi" w:date="2018-01-31T22:07:00Z"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 could easily be understood by </w:delText>
                    </w:r>
                    <w:r w:rsidR="0021371F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the </w:delText>
                    </w:r>
                  </w:del>
                  <w:ins w:id="205" w:author="Hassan Chaudhry" w:date="2018-01-30T12:05:00Z">
                    <w:del w:id="206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>c</w:delText>
                      </w:r>
                    </w:del>
                  </w:ins>
                  <w:del w:id="207" w:author="Vishaal Bakshi" w:date="2018-01-31T22:07:00Z"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>Customers. This will enable finding the best possible solution for</w:delText>
                    </w:r>
                    <w:r w:rsidR="00805034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 the</w:delText>
                    </w:r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 xml:space="preserve"> </w:delText>
                    </w:r>
                  </w:del>
                  <w:ins w:id="208" w:author="Hassan Chaudhry" w:date="2018-01-30T12:05:00Z">
                    <w:del w:id="209" w:author="Vishaal Bakshi" w:date="2018-01-31T22:07:00Z">
                      <w:r w:rsidR="00F0068A" w:rsidDel="009F5E80">
                        <w:rPr>
                          <w:rFonts w:ascii="Century Gothic" w:hAnsi="Century Gothic"/>
                          <w:color w:val="FF0000"/>
                          <w:sz w:val="21"/>
                          <w:szCs w:val="21"/>
                          <w:highlight w:val="yellow"/>
                        </w:rPr>
                        <w:delText>c</w:delText>
                      </w:r>
                    </w:del>
                  </w:ins>
                  <w:del w:id="210" w:author="Vishaal Bakshi" w:date="2018-01-31T22:07:00Z">
                    <w:r w:rsidR="00DD07B8" w:rsidRPr="00C52AF6" w:rsidDel="009F5E80">
                      <w:rPr>
                        <w:rFonts w:ascii="Century Gothic" w:hAnsi="Century Gothic"/>
                        <w:color w:val="FF0000"/>
                        <w:sz w:val="21"/>
                        <w:szCs w:val="21"/>
                        <w:highlight w:val="yellow"/>
                      </w:rPr>
                      <w:delText>Customer requirements.</w:delText>
                    </w:r>
                  </w:del>
                </w:p>
              </w:tc>
            </w:tr>
          </w:tbl>
          <w:p w14:paraId="389E782B" w14:textId="77777777" w:rsidR="003B6E69" w:rsidRDefault="003B6E69" w:rsidP="0022604A"/>
          <w:p w14:paraId="3274EBEE" w14:textId="77777777" w:rsidR="002813AB" w:rsidRDefault="002813AB" w:rsidP="002813AB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Motivation</w:t>
            </w:r>
          </w:p>
          <w:p w14:paraId="4A8BC8ED" w14:textId="77777777" w:rsidR="002813AB" w:rsidRPr="00741419" w:rsidRDefault="002813AB" w:rsidP="002813AB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2813AB" w:rsidRPr="000273FA" w14:paraId="6FF7998B" w14:textId="77777777" w:rsidTr="00D2255D">
              <w:tc>
                <w:tcPr>
                  <w:tcW w:w="8846" w:type="dxa"/>
                </w:tcPr>
                <w:p w14:paraId="6FA8002A" w14:textId="77777777" w:rsidR="00ED0DCD" w:rsidRDefault="00ED0DCD" w:rsidP="00E773EF">
                  <w:pPr>
                    <w:spacing w:after="200" w:line="276" w:lineRule="auto"/>
                    <w:jc w:val="both"/>
                    <w:rPr>
                      <w:ins w:id="211" w:author="IEUser" w:date="2018-01-29T20:52:00Z"/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212" w:author="IEUser" w:date="2018-01-29T20:52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The prime motivation</w:t>
                    </w:r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for this database is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efficient inventor</w:t>
                    </w:r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y management </w:t>
                    </w:r>
                  </w:ins>
                  <w:ins w:id="213" w:author="Hassan Chaudhry" w:date="2018-01-30T12:06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which</w:t>
                    </w:r>
                  </w:ins>
                  <w:ins w:id="214" w:author="IEUser" w:date="2018-01-29T20:52:00Z">
                    <w:del w:id="215" w:author="Hassan Chaudhry" w:date="2018-01-30T12:06:00Z">
                      <w:r w:rsidR="000D710A" w:rsidDel="00F0068A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>and</w:delText>
                      </w:r>
                    </w:del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is </w:t>
                    </w:r>
                  </w:ins>
                  <w:ins w:id="216" w:author="IEUser" w:date="2018-01-29T20:53:00Z"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a </w:t>
                    </w:r>
                  </w:ins>
                  <w:ins w:id="217" w:author="IEUser" w:date="2018-01-29T20:52:00Z"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critical part of maintaining a</w:t>
                    </w:r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successful business process</w:t>
                    </w:r>
                  </w:ins>
                  <w:ins w:id="218" w:author="IEUser" w:date="2018-01-29T20:53:00Z">
                    <w:r w:rsidR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workflow</w:t>
                    </w:r>
                  </w:ins>
                  <w:ins w:id="219" w:author="IEUser" w:date="2018-01-29T20:52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.</w:t>
                    </w:r>
                  </w:ins>
                </w:p>
                <w:p w14:paraId="1B1B43D2" w14:textId="6D1A7A25" w:rsidR="00ED0DCD" w:rsidRDefault="000D710A" w:rsidP="00E773EF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ins w:id="220" w:author="IEUser" w:date="2018-01-29T20:54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The</w:t>
                    </w:r>
                  </w:ins>
                  <w:del w:id="221" w:author="IEUser" w:date="2018-01-29T20:54:00Z">
                    <w:r w:rsidR="009127F1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A</w:delText>
                    </w:r>
                  </w:del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ins w:id="222" w:author="IEUser" w:date="2018-01-29T20:54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d</w:t>
                    </w:r>
                  </w:ins>
                  <w:del w:id="223" w:author="IEUser" w:date="2018-01-29T20:54:00Z">
                    <w:r w:rsidR="007E4397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D</w:delText>
                    </w:r>
                  </w:del>
                  <w:r w:rsidR="007E4397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ata</w:t>
                  </w:r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base</w:t>
                  </w:r>
                  <w:r w:rsidR="007E4397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ins w:id="224" w:author="IEUser" w:date="2018-01-29T20:54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</w:t>
                    </w:r>
                  </w:ins>
                  <w:del w:id="225" w:author="IEUser" w:date="2018-01-29T20:54:00Z">
                    <w:r w:rsidR="007E4397" w:rsidRPr="00741419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S</w:delText>
                    </w:r>
                  </w:del>
                  <w:r w:rsidR="007E4397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ystem</w:t>
                  </w:r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we are planning to develop and implement </w:t>
                  </w:r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will solve a complex problem</w:t>
                  </w:r>
                  <w:ins w:id="226" w:author="IEUser" w:date="2018-01-29T20:55:00Z"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tracking inventory in a made</w:t>
                    </w:r>
                  </w:ins>
                  <w:ins w:id="227" w:author="Hassan Chaudhry" w:date="2018-01-30T12:06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-</w:t>
                    </w:r>
                  </w:ins>
                  <w:ins w:id="228" w:author="IEUser" w:date="2018-01-29T20:55:00Z">
                    <w:del w:id="229" w:author="Hassan Chaudhry" w:date="2018-01-30T12:06:00Z">
                      <w:r w:rsidDel="00F0068A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</w:delText>
                      </w:r>
                    </w:del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to</w:t>
                    </w:r>
                  </w:ins>
                  <w:ins w:id="230" w:author="Hassan Chaudhry" w:date="2018-01-30T12:06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-</w:t>
                    </w:r>
                  </w:ins>
                  <w:ins w:id="231" w:author="IEUser" w:date="2018-01-29T20:55:00Z">
                    <w:del w:id="232" w:author="Hassan Chaudhry" w:date="2018-01-30T12:06:00Z">
                      <w:r w:rsidDel="00F0068A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</w:delText>
                      </w:r>
                    </w:del>
                    <w:r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order manufacturing company</w:t>
                    </w:r>
                  </w:ins>
                  <w:del w:id="233" w:author="IEUser" w:date="2018-01-29T20:55:00Z">
                    <w:r w:rsidR="007E4397" w:rsidDel="000D710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for a given industry</w:delText>
                    </w:r>
                  </w:del>
                  <w:r w:rsidR="007E4397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</w:t>
                  </w:r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This Database System will not cover the </w:t>
                  </w:r>
                  <w:r w:rsidR="009127F1" w:rsidRP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standard </w:t>
                  </w:r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customer order processing and supplies procurement in everyday fashion, but will be unique in having the </w:t>
                  </w:r>
                  <w:del w:id="234" w:author="Vishaal Bakshi" w:date="2018-01-31T22:08:00Z">
                    <w:r w:rsidR="009127F1" w:rsidDel="006922E1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Project </w:delText>
                    </w:r>
                  </w:del>
                  <w:ins w:id="235" w:author="Vishaal Bakshi" w:date="2018-01-31T22:08:00Z">
                    <w:r w:rsidR="006922E1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R&amp;D</w:t>
                    </w:r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, </w:t>
                    </w:r>
                  </w:ins>
                  <w:del w:id="236" w:author="Vishaal Bakshi" w:date="2018-01-31T22:08:00Z">
                    <w:r w:rsidR="009127F1"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and </w:delText>
                    </w:r>
                  </w:del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Engineering department</w:t>
                  </w:r>
                  <w:ins w:id="237" w:author="Vishaal Bakshi" w:date="2018-01-31T22:08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Sales</w:t>
                    </w:r>
                  </w:ins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del w:id="238" w:author="Vishaal Bakshi" w:date="2018-01-31T22:08:00Z">
                    <w:r w:rsidR="009127F1" w:rsidDel="006922E1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as well as RMD department </w:delText>
                    </w:r>
                  </w:del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involvement in the Customer order processing and generating of </w:t>
                  </w:r>
                  <w:ins w:id="239" w:author="Hassan Chaudhry" w:date="2018-01-30T12:07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q</w:t>
                    </w:r>
                  </w:ins>
                  <w:del w:id="240" w:author="Hassan Chaudhry" w:date="2018-01-30T12:07:00Z">
                    <w:r w:rsidR="009127F1" w:rsidDel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Q</w:delText>
                    </w:r>
                  </w:del>
                  <w:r w:rsidR="009127F1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uotes and price estimates. </w:t>
                  </w:r>
                </w:p>
                <w:p w14:paraId="00058CCF" w14:textId="77777777" w:rsidR="002813AB" w:rsidRPr="000273FA" w:rsidRDefault="00E773EF" w:rsidP="00E773EF">
                  <w:pPr>
                    <w:spacing w:after="200" w:line="276" w:lineRule="auto"/>
                    <w:jc w:val="both"/>
                    <w:rPr>
                      <w:color w:val="44546A" w:themeColor="text2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solution can potentially afterwards be offered</w:t>
                  </w:r>
                  <w:ins w:id="241" w:author="IEUser" w:date="2018-01-29T21:16:00Z">
                    <w:r w:rsidR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, customized</w:t>
                    </w:r>
                  </w:ins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and implemented in other similar industry companies</w:t>
                  </w:r>
                  <w:ins w:id="242" w:author="IEUser" w:date="2018-01-29T21:16:00Z">
                    <w:r w:rsidR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that manufacture made</w:t>
                    </w:r>
                  </w:ins>
                  <w:ins w:id="243" w:author="Hassan Chaudhry" w:date="2018-01-30T12:08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-</w:t>
                    </w:r>
                  </w:ins>
                  <w:ins w:id="244" w:author="IEUser" w:date="2018-01-29T21:16:00Z">
                    <w:del w:id="245" w:author="Hassan Chaudhry" w:date="2018-01-30T12:08:00Z">
                      <w:r w:rsidR="000F3B6D" w:rsidDel="00F0068A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</w:delText>
                      </w:r>
                    </w:del>
                    <w:r w:rsidR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to</w:t>
                    </w:r>
                  </w:ins>
                  <w:ins w:id="246" w:author="Hassan Chaudhry" w:date="2018-01-30T12:08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-</w:t>
                    </w:r>
                  </w:ins>
                  <w:ins w:id="247" w:author="IEUser" w:date="2018-01-29T21:16:00Z">
                    <w:del w:id="248" w:author="Hassan Chaudhry" w:date="2018-01-30T12:08:00Z">
                      <w:r w:rsidR="000F3B6D" w:rsidDel="00F0068A">
                        <w:rPr>
                          <w:rFonts w:ascii="Century Gothic" w:hAnsi="Century Gothic"/>
                          <w:color w:val="44546A" w:themeColor="text2"/>
                          <w:sz w:val="21"/>
                          <w:szCs w:val="21"/>
                        </w:rPr>
                        <w:delText xml:space="preserve"> </w:delText>
                      </w:r>
                    </w:del>
                    <w:r w:rsidR="000F3B6D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order parts</w:t>
                    </w:r>
                  </w:ins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</w:t>
                  </w:r>
                </w:p>
              </w:tc>
            </w:tr>
          </w:tbl>
          <w:p w14:paraId="08CA5A1E" w14:textId="77777777" w:rsidR="003B6E69" w:rsidRDefault="003B6E69" w:rsidP="0022604A"/>
          <w:p w14:paraId="55EFF276" w14:textId="77777777" w:rsidR="003B6E69" w:rsidRDefault="003B6E69" w:rsidP="0022604A">
            <w:pPr>
              <w:rPr>
                <w:ins w:id="249" w:author="Hassan Chaudhry" w:date="2018-01-30T12:02:00Z"/>
              </w:rPr>
            </w:pPr>
          </w:p>
          <w:p w14:paraId="7135703B" w14:textId="77777777" w:rsidR="002A7364" w:rsidRDefault="002A7364" w:rsidP="0022604A">
            <w:pPr>
              <w:rPr>
                <w:ins w:id="250" w:author="Hassan Chaudhry" w:date="2018-01-30T12:02:00Z"/>
              </w:rPr>
            </w:pPr>
          </w:p>
          <w:p w14:paraId="2A1F7FB2" w14:textId="77777777" w:rsidR="002A7364" w:rsidRDefault="002A7364" w:rsidP="0022604A">
            <w:pPr>
              <w:rPr>
                <w:ins w:id="251" w:author="Hassan Chaudhry" w:date="2018-01-30T12:02:00Z"/>
              </w:rPr>
            </w:pPr>
          </w:p>
          <w:p w14:paraId="157297AC" w14:textId="77777777" w:rsidR="002A7364" w:rsidRDefault="002A7364" w:rsidP="0022604A">
            <w:pPr>
              <w:rPr>
                <w:ins w:id="252" w:author="Hassan Chaudhry" w:date="2018-01-30T12:02:00Z"/>
              </w:rPr>
            </w:pPr>
          </w:p>
          <w:p w14:paraId="68316A50" w14:textId="77777777" w:rsidR="002A7364" w:rsidRPr="008309C6" w:rsidRDefault="002A7364" w:rsidP="0022604A"/>
          <w:p w14:paraId="1577FBAE" w14:textId="77777777" w:rsidR="004B1BCA" w:rsidRDefault="004B1BCA" w:rsidP="00B90B39">
            <w:pPr>
              <w:rPr>
                <w:ins w:id="253" w:author="Vishaal Bakshi" w:date="2018-01-31T22:08:00Z"/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</w:p>
          <w:p w14:paraId="4BF3F7F3" w14:textId="77777777" w:rsidR="004B1BCA" w:rsidRDefault="004B1BCA" w:rsidP="00B90B39">
            <w:pPr>
              <w:rPr>
                <w:ins w:id="254" w:author="Vishaal Bakshi" w:date="2018-01-31T22:08:00Z"/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</w:p>
          <w:p w14:paraId="2D62E357" w14:textId="77777777" w:rsidR="004B1BCA" w:rsidRDefault="004B1BCA" w:rsidP="00B90B39">
            <w:pPr>
              <w:rPr>
                <w:ins w:id="255" w:author="Vishaal Bakshi" w:date="2018-01-31T22:09:00Z"/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</w:p>
          <w:p w14:paraId="4AC86E2E" w14:textId="7AAF2D1E" w:rsidR="00B90B39" w:rsidRDefault="00B90B39" w:rsidP="00B90B39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lastRenderedPageBreak/>
              <w:t>Conclusion</w:t>
            </w:r>
          </w:p>
          <w:p w14:paraId="0637C2DD" w14:textId="77777777" w:rsidR="00741419" w:rsidRPr="00741419" w:rsidRDefault="00741419" w:rsidP="00B90B39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0273FA" w14:paraId="12A8BF7F" w14:textId="77777777" w:rsidTr="000273FA">
              <w:tc>
                <w:tcPr>
                  <w:tcW w:w="8846" w:type="dxa"/>
                </w:tcPr>
                <w:p w14:paraId="243B5E32" w14:textId="28190C37" w:rsidR="002514B5" w:rsidRDefault="002514B5" w:rsidP="0099420A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As t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he Company requires efficient </w:t>
                  </w:r>
                  <w:ins w:id="256" w:author="Vishaal Bakshi" w:date="2018-01-31T22:09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database </w:t>
                    </w:r>
                  </w:ins>
                  <w:del w:id="257" w:author="Vishaal Bakshi" w:date="2018-01-31T22:09:00Z">
                    <w:r w:rsidRPr="00F21AC0"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Inventory </w:delText>
                    </w:r>
                    <w:r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and Project 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management system, we are committed to developing the Database System that will enable and ensure the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cost-effective inventory management. </w:t>
                  </w:r>
                </w:p>
                <w:p w14:paraId="149969B3" w14:textId="77777777" w:rsidR="0099420A" w:rsidRDefault="0099420A" w:rsidP="0099420A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99420A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Co-operation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with Vendors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is one of the important features that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will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ensure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maintaining sufficient inventory. </w:t>
                  </w:r>
                </w:p>
                <w:p w14:paraId="5C78C115" w14:textId="0DB4F10F" w:rsidR="002514B5" w:rsidRDefault="002514B5" w:rsidP="0099420A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Involvement of the </w:t>
                  </w:r>
                  <w:del w:id="258" w:author="Vishaal Bakshi" w:date="2018-01-31T22:09:00Z">
                    <w:r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Project </w:delText>
                    </w:r>
                  </w:del>
                  <w:ins w:id="259" w:author="Vishaal Bakshi" w:date="2018-01-31T22:09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R&amp;D,</w:t>
                    </w:r>
                  </w:ins>
                  <w:ins w:id="260" w:author="Vishaal Bakshi" w:date="2018-01-31T22:10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</w:t>
                    </w:r>
                  </w:ins>
                  <w:del w:id="261" w:author="Vishaal Bakshi" w:date="2018-01-31T22:09:00Z">
                    <w:r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and </w:delText>
                    </w:r>
                  </w:del>
                  <w:r w:rsidR="0099420A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Engineering</w:t>
                  </w:r>
                  <w:ins w:id="262" w:author="Vishaal Bakshi" w:date="2018-01-31T22:09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 xml:space="preserve"> and </w:t>
                    </w:r>
                  </w:ins>
                  <w:ins w:id="263" w:author="Vishaal Bakshi" w:date="2018-01-31T22:10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Sales</w:t>
                    </w:r>
                  </w:ins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team in order</w:t>
                  </w:r>
                  <w:ins w:id="264" w:author="Vishaal Bakshi" w:date="2018-01-31T22:10:00Z">
                    <w:r w:rsidR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-</w:t>
                    </w:r>
                  </w:ins>
                  <w:del w:id="265" w:author="Vishaal Bakshi" w:date="2018-01-31T22:10:00Z">
                    <w:r w:rsidDel="004B1BC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 xml:space="preserve"> 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processing and quote generating, whic</w:t>
                  </w:r>
                  <w:ins w:id="266" w:author="Hassan Chaudhry" w:date="2018-01-30T12:09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h</w:t>
                    </w:r>
                  </w:ins>
                  <w:del w:id="267" w:author="Hassan Chaudhry" w:date="2018-01-30T12:09:00Z">
                    <w:r w:rsidDel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h is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affect</w:t>
                  </w:r>
                  <w:ins w:id="268" w:author="Hassan Chaudhry" w:date="2018-01-30T12:09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s</w:t>
                    </w:r>
                  </w:ins>
                  <w:del w:id="269" w:author="Hassan Chaudhry" w:date="2018-01-30T12:09:00Z">
                    <w:r w:rsidDel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ing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the inventory management at the same time</w:t>
                  </w:r>
                  <w:r w:rsidR="0099420A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,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is the unique feature that we </w:t>
                  </w:r>
                  <w:r w:rsidR="0099420A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are planning to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="0099420A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incorporate. </w:t>
                  </w:r>
                </w:p>
                <w:p w14:paraId="1F94204B" w14:textId="77777777" w:rsidR="0099420A" w:rsidRDefault="0099420A" w:rsidP="0099420A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If effectively implemented, </w:t>
                  </w:r>
                  <w:r w:rsidR="00050BA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he solution can </w:t>
                  </w:r>
                  <w:r w:rsidR="00050BA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be later tailored to and adopted by </w:t>
                  </w:r>
                  <w:ins w:id="270" w:author="Hassan Chaudhry" w:date="2018-01-30T12:10:00Z">
                    <w:r w:rsidR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t>other</w:t>
                    </w:r>
                  </w:ins>
                  <w:del w:id="271" w:author="Hassan Chaudhry" w:date="2018-01-30T12:10:00Z">
                    <w:r w:rsidR="00050BA0" w:rsidDel="00F0068A">
                      <w:rPr>
                        <w:rFonts w:ascii="Century Gothic" w:hAnsi="Century Gothic"/>
                        <w:color w:val="44546A" w:themeColor="text2"/>
                        <w:sz w:val="21"/>
                        <w:szCs w:val="21"/>
                      </w:rPr>
                      <w:delText>the</w:delText>
                    </w:r>
                  </w:del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</w:t>
                  </w:r>
                  <w:r w:rsidR="00050BA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comparable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industry companies.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  <w:tblPrChange w:id="272" w:author="IEUser" w:date="2018-01-29T20:49:00Z"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3070"/>
                    <w:gridCol w:w="1530"/>
                    <w:gridCol w:w="3300"/>
                    <w:tblGridChange w:id="273">
                      <w:tblGrid>
                        <w:gridCol w:w="2160"/>
                        <w:gridCol w:w="910"/>
                        <w:gridCol w:w="1530"/>
                        <w:gridCol w:w="193"/>
                        <w:gridCol w:w="2633"/>
                        <w:gridCol w:w="474"/>
                        <w:gridCol w:w="2160"/>
                      </w:tblGrid>
                    </w:tblGridChange>
                  </w:tblGrid>
                  <w:tr w:rsidR="00876332" w14:paraId="5CBEBC7C" w14:textId="77777777" w:rsidTr="00876332">
                    <w:trPr>
                      <w:ins w:id="274" w:author="IEUser" w:date="2018-01-29T20:43:00Z"/>
                      <w:trPrChange w:id="275" w:author="IEUser" w:date="2018-01-29T20:49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shd w:val="clear" w:color="auto" w:fill="D9D9D9" w:themeFill="background1" w:themeFillShade="D9"/>
                        <w:tcPrChange w:id="276" w:author="IEUser" w:date="2018-01-29T20:49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10A792AC" w14:textId="77777777" w:rsidR="00876332" w:rsidRPr="00876332" w:rsidRDefault="00876332">
                        <w:pPr>
                          <w:spacing w:after="200" w:line="276" w:lineRule="auto"/>
                          <w:jc w:val="center"/>
                          <w:rPr>
                            <w:ins w:id="277" w:author="IEUser" w:date="2018-01-29T20:43:00Z"/>
                            <w:b/>
                            <w:i/>
                            <w:color w:val="44546A" w:themeColor="text2"/>
                            <w:rPrChange w:id="278" w:author="IEUser" w:date="2018-01-29T20:49:00Z">
                              <w:rPr>
                                <w:ins w:id="279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  <w:pPrChange w:id="280" w:author="IEUser" w:date="2018-01-29T20:49:00Z">
                            <w:pPr>
                              <w:spacing w:after="200" w:line="276" w:lineRule="auto"/>
                            </w:pPr>
                          </w:pPrChange>
                        </w:pPr>
                        <w:ins w:id="281" w:author="IEUser" w:date="2018-01-29T20:44:00Z">
                          <w:r w:rsidRPr="00876332">
                            <w:rPr>
                              <w:b/>
                              <w:i/>
                              <w:color w:val="44546A" w:themeColor="text2"/>
                              <w:rPrChange w:id="282" w:author="IEUser" w:date="2018-01-29T20:49:00Z">
                                <w:rPr>
                                  <w:i/>
                                  <w:color w:val="44546A" w:themeColor="text2"/>
                                </w:rPr>
                              </w:rPrChange>
                            </w:rPr>
                            <w:t>Description</w:t>
                          </w:r>
                        </w:ins>
                      </w:p>
                    </w:tc>
                    <w:tc>
                      <w:tcPr>
                        <w:tcW w:w="1530" w:type="dxa"/>
                        <w:shd w:val="clear" w:color="auto" w:fill="D9D9D9" w:themeFill="background1" w:themeFillShade="D9"/>
                        <w:tcPrChange w:id="283" w:author="IEUser" w:date="2018-01-29T20:49:00Z">
                          <w:tcPr>
                            <w:tcW w:w="2873" w:type="dxa"/>
                          </w:tcPr>
                        </w:tcPrChange>
                      </w:tcPr>
                      <w:p w14:paraId="07B29785" w14:textId="77777777" w:rsidR="00876332" w:rsidRPr="00876332" w:rsidRDefault="00876332">
                        <w:pPr>
                          <w:spacing w:after="200" w:line="276" w:lineRule="auto"/>
                          <w:jc w:val="center"/>
                          <w:rPr>
                            <w:ins w:id="284" w:author="IEUser" w:date="2018-01-29T20:43:00Z"/>
                            <w:b/>
                            <w:i/>
                            <w:color w:val="44546A" w:themeColor="text2"/>
                            <w:rPrChange w:id="285" w:author="IEUser" w:date="2018-01-29T20:49:00Z">
                              <w:rPr>
                                <w:ins w:id="286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  <w:pPrChange w:id="287" w:author="IEUser" w:date="2018-01-29T20:49:00Z">
                            <w:pPr>
                              <w:spacing w:after="200" w:line="276" w:lineRule="auto"/>
                            </w:pPr>
                          </w:pPrChange>
                        </w:pPr>
                        <w:ins w:id="288" w:author="IEUser" w:date="2018-01-29T20:44:00Z">
                          <w:r w:rsidRPr="00876332">
                            <w:rPr>
                              <w:b/>
                              <w:i/>
                              <w:color w:val="44546A" w:themeColor="text2"/>
                              <w:rPrChange w:id="289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Due Date</w:t>
                          </w:r>
                        </w:ins>
                      </w:p>
                    </w:tc>
                    <w:tc>
                      <w:tcPr>
                        <w:tcW w:w="3300" w:type="dxa"/>
                        <w:shd w:val="clear" w:color="auto" w:fill="D9D9D9" w:themeFill="background1" w:themeFillShade="D9"/>
                        <w:tcPrChange w:id="290" w:author="IEUser" w:date="2018-01-29T20:49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696B8448" w14:textId="77777777" w:rsidR="00876332" w:rsidRPr="00876332" w:rsidRDefault="00876332">
                        <w:pPr>
                          <w:spacing w:after="200" w:line="276" w:lineRule="auto"/>
                          <w:jc w:val="center"/>
                          <w:rPr>
                            <w:ins w:id="291" w:author="IEUser" w:date="2018-01-29T20:43:00Z"/>
                            <w:b/>
                            <w:i/>
                            <w:color w:val="44546A" w:themeColor="text2"/>
                            <w:rPrChange w:id="292" w:author="IEUser" w:date="2018-01-29T20:49:00Z">
                              <w:rPr>
                                <w:ins w:id="293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  <w:pPrChange w:id="294" w:author="IEUser" w:date="2018-01-29T20:49:00Z">
                            <w:pPr>
                              <w:spacing w:after="200" w:line="276" w:lineRule="auto"/>
                            </w:pPr>
                          </w:pPrChange>
                        </w:pPr>
                        <w:ins w:id="295" w:author="IEUser" w:date="2018-01-29T20:44:00Z">
                          <w:r w:rsidRPr="00876332">
                            <w:rPr>
                              <w:b/>
                              <w:i/>
                              <w:color w:val="44546A" w:themeColor="text2"/>
                              <w:rPrChange w:id="296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Details</w:t>
                          </w:r>
                        </w:ins>
                      </w:p>
                    </w:tc>
                  </w:tr>
                  <w:tr w:rsidR="00876332" w14:paraId="0A6FB396" w14:textId="77777777" w:rsidTr="00876332">
                    <w:trPr>
                      <w:ins w:id="297" w:author="IEUser" w:date="2018-01-29T20:43:00Z"/>
                      <w:trPrChange w:id="298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299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1C51C454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00" w:author="IEUser" w:date="2018-01-29T20:43:00Z"/>
                            <w:i/>
                            <w:color w:val="44546A" w:themeColor="text2"/>
                            <w:rPrChange w:id="301" w:author="IEUser" w:date="2018-01-29T20:49:00Z">
                              <w:rPr>
                                <w:ins w:id="302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03" w:author="IEUser" w:date="2018-01-29T20:45:00Z">
                          <w:r w:rsidRPr="00876332">
                            <w:rPr>
                              <w:i/>
                              <w:color w:val="44546A" w:themeColor="text2"/>
                              <w:rPrChange w:id="304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Project Proposal due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05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07E597D8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06" w:author="IEUser" w:date="2018-01-29T20:43:00Z"/>
                            <w:i/>
                            <w:color w:val="44546A" w:themeColor="text2"/>
                            <w:rPrChange w:id="307" w:author="IEUser" w:date="2018-01-29T20:49:00Z">
                              <w:rPr>
                                <w:ins w:id="308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09" w:author="IEUser" w:date="2018-01-29T20:45:00Z">
                          <w:r w:rsidRPr="00876332">
                            <w:rPr>
                              <w:i/>
                              <w:color w:val="44546A" w:themeColor="text2"/>
                              <w:rPrChange w:id="310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2 Feb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311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0DFEFE55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12" w:author="IEUser" w:date="2018-01-29T20:43:00Z"/>
                            <w:i/>
                            <w:color w:val="44546A" w:themeColor="text2"/>
                            <w:rPrChange w:id="313" w:author="IEUser" w:date="2018-01-29T20:49:00Z">
                              <w:rPr>
                                <w:ins w:id="314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</w:tr>
                  <w:tr w:rsidR="00876332" w14:paraId="2387AB57" w14:textId="77777777" w:rsidTr="00876332">
                    <w:trPr>
                      <w:ins w:id="315" w:author="IEUser" w:date="2018-01-29T20:43:00Z"/>
                      <w:trPrChange w:id="316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317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7A493783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18" w:author="IEUser" w:date="2018-01-29T20:43:00Z"/>
                            <w:i/>
                            <w:color w:val="44546A" w:themeColor="text2"/>
                            <w:rPrChange w:id="319" w:author="IEUser" w:date="2018-01-29T20:49:00Z">
                              <w:rPr>
                                <w:ins w:id="320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21" w:author="IEUser" w:date="2018-01-29T20:45:00Z">
                          <w:r w:rsidRPr="00876332">
                            <w:rPr>
                              <w:i/>
                              <w:color w:val="44546A" w:themeColor="text2"/>
                              <w:rPrChange w:id="322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 xml:space="preserve">Project Proposal </w:t>
                          </w:r>
                        </w:ins>
                        <w:ins w:id="323" w:author="IEUser" w:date="2018-01-29T20:49:00Z">
                          <w:r w:rsidRPr="000D710A">
                            <w:rPr>
                              <w:i/>
                              <w:color w:val="44546A" w:themeColor="text2"/>
                            </w:rPr>
                            <w:t>Presentation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24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65E39B5E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25" w:author="IEUser" w:date="2018-01-29T20:43:00Z"/>
                            <w:i/>
                            <w:color w:val="44546A" w:themeColor="text2"/>
                            <w:rPrChange w:id="326" w:author="IEUser" w:date="2018-01-29T20:49:00Z">
                              <w:rPr>
                                <w:ins w:id="327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28" w:author="IEUser" w:date="2018-01-29T20:46:00Z">
                          <w:r w:rsidRPr="000D710A">
                            <w:rPr>
                              <w:i/>
                              <w:color w:val="44546A" w:themeColor="text2"/>
                            </w:rPr>
                            <w:t>8</w:t>
                          </w:r>
                          <w:r w:rsidRPr="00876332">
                            <w:rPr>
                              <w:i/>
                              <w:color w:val="44546A" w:themeColor="text2"/>
                              <w:rPrChange w:id="329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 xml:space="preserve"> Feb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330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67CC4BDF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31" w:author="IEUser" w:date="2018-01-29T20:43:00Z"/>
                            <w:i/>
                            <w:color w:val="44546A" w:themeColor="text2"/>
                            <w:rPrChange w:id="332" w:author="IEUser" w:date="2018-01-29T20:49:00Z">
                              <w:rPr>
                                <w:ins w:id="333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</w:tr>
                  <w:tr w:rsidR="00876332" w14:paraId="255F0536" w14:textId="77777777" w:rsidTr="00876332">
                    <w:trPr>
                      <w:ins w:id="334" w:author="IEUser" w:date="2018-01-29T20:43:00Z"/>
                      <w:trPrChange w:id="335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336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26C4EFB7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37" w:author="IEUser" w:date="2018-01-29T20:43:00Z"/>
                            <w:i/>
                            <w:color w:val="44546A" w:themeColor="text2"/>
                            <w:rPrChange w:id="338" w:author="IEUser" w:date="2018-01-29T20:49:00Z">
                              <w:rPr>
                                <w:ins w:id="339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40" w:author="IEUser" w:date="2018-01-29T20:46:00Z">
                          <w:r w:rsidRPr="00876332">
                            <w:rPr>
                              <w:i/>
                              <w:color w:val="44546A" w:themeColor="text2"/>
                              <w:rPrChange w:id="341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Progress Report 1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42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6C2D016A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43" w:author="IEUser" w:date="2018-01-29T20:43:00Z"/>
                            <w:i/>
                            <w:color w:val="44546A" w:themeColor="text2"/>
                            <w:rPrChange w:id="344" w:author="IEUser" w:date="2018-01-29T20:49:00Z">
                              <w:rPr>
                                <w:ins w:id="345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46" w:author="IEUser" w:date="2018-01-29T20:46:00Z">
                          <w:r w:rsidRPr="00876332">
                            <w:rPr>
                              <w:i/>
                              <w:color w:val="44546A" w:themeColor="text2"/>
                              <w:rPrChange w:id="347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18 Feb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348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159C39B8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49" w:author="IEUser" w:date="2018-01-29T20:43:00Z"/>
                            <w:i/>
                            <w:color w:val="44546A" w:themeColor="text2"/>
                            <w:rPrChange w:id="350" w:author="IEUser" w:date="2018-01-29T20:49:00Z">
                              <w:rPr>
                                <w:ins w:id="351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52" w:author="IEUser" w:date="2018-01-29T20:50:00Z">
                          <w:r>
                            <w:rPr>
                              <w:i/>
                              <w:color w:val="44546A" w:themeColor="text2"/>
                            </w:rPr>
                            <w:t>Detailed ERD Diagram</w:t>
                          </w:r>
                        </w:ins>
                      </w:p>
                    </w:tc>
                  </w:tr>
                  <w:tr w:rsidR="00876332" w14:paraId="082C875B" w14:textId="77777777" w:rsidTr="00876332">
                    <w:trPr>
                      <w:ins w:id="353" w:author="IEUser" w:date="2018-01-29T20:43:00Z"/>
                      <w:trPrChange w:id="354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355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4957B964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56" w:author="IEUser" w:date="2018-01-29T20:43:00Z"/>
                            <w:i/>
                            <w:color w:val="44546A" w:themeColor="text2"/>
                            <w:rPrChange w:id="357" w:author="IEUser" w:date="2018-01-29T20:49:00Z">
                              <w:rPr>
                                <w:ins w:id="358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59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360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Progress Report 2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61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457003D3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62" w:author="IEUser" w:date="2018-01-29T20:43:00Z"/>
                            <w:i/>
                            <w:color w:val="44546A" w:themeColor="text2"/>
                            <w:rPrChange w:id="363" w:author="IEUser" w:date="2018-01-29T20:49:00Z">
                              <w:rPr>
                                <w:ins w:id="364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65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366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4 Mar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367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754F8EF7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68" w:author="IEUser" w:date="2018-01-29T20:43:00Z"/>
                            <w:i/>
                            <w:color w:val="44546A" w:themeColor="text2"/>
                            <w:rPrChange w:id="369" w:author="IEUser" w:date="2018-01-29T20:49:00Z">
                              <w:rPr>
                                <w:ins w:id="370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71" w:author="IEUser" w:date="2018-01-29T20:50:00Z">
                          <w:r>
                            <w:rPr>
                              <w:i/>
                              <w:color w:val="44546A" w:themeColor="text2"/>
                            </w:rPr>
                            <w:t>Relational Model</w:t>
                          </w:r>
                        </w:ins>
                      </w:p>
                    </w:tc>
                  </w:tr>
                  <w:tr w:rsidR="00876332" w14:paraId="7388D082" w14:textId="77777777" w:rsidTr="00876332">
                    <w:trPr>
                      <w:ins w:id="372" w:author="IEUser" w:date="2018-01-29T20:43:00Z"/>
                      <w:trPrChange w:id="373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374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2F5157A5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75" w:author="IEUser" w:date="2018-01-29T20:43:00Z"/>
                            <w:i/>
                            <w:color w:val="44546A" w:themeColor="text2"/>
                            <w:rPrChange w:id="376" w:author="IEUser" w:date="2018-01-29T20:49:00Z">
                              <w:rPr>
                                <w:ins w:id="377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78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379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Progress Report 3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80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5E9C2783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81" w:author="IEUser" w:date="2018-01-29T20:43:00Z"/>
                            <w:i/>
                            <w:color w:val="44546A" w:themeColor="text2"/>
                            <w:rPrChange w:id="382" w:author="IEUser" w:date="2018-01-29T20:49:00Z">
                              <w:rPr>
                                <w:ins w:id="383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84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385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25 Mar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386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27A4ACE0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87" w:author="IEUser" w:date="2018-01-29T20:43:00Z"/>
                            <w:i/>
                            <w:color w:val="44546A" w:themeColor="text2"/>
                            <w:rPrChange w:id="388" w:author="IEUser" w:date="2018-01-29T20:49:00Z">
                              <w:rPr>
                                <w:ins w:id="389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90" w:author="IEUser" w:date="2018-01-29T20:50:00Z">
                          <w:r>
                            <w:rPr>
                              <w:i/>
                              <w:color w:val="44546A" w:themeColor="text2"/>
                            </w:rPr>
                            <w:t>Draft of Functional Part</w:t>
                          </w:r>
                        </w:ins>
                      </w:p>
                    </w:tc>
                  </w:tr>
                  <w:tr w:rsidR="00876332" w14:paraId="4867B4AF" w14:textId="77777777" w:rsidTr="00876332">
                    <w:trPr>
                      <w:ins w:id="391" w:author="IEUser" w:date="2018-01-29T20:43:00Z"/>
                      <w:trPrChange w:id="392" w:author="IEUser" w:date="2018-01-29T20:47:00Z">
                        <w:trPr>
                          <w:gridBefore w:val="1"/>
                        </w:trPr>
                      </w:trPrChange>
                    </w:trPr>
                    <w:tc>
                      <w:tcPr>
                        <w:tcW w:w="3070" w:type="dxa"/>
                        <w:tcPrChange w:id="393" w:author="IEUser" w:date="2018-01-29T20:47:00Z">
                          <w:tcPr>
                            <w:tcW w:w="2873" w:type="dxa"/>
                            <w:gridSpan w:val="3"/>
                          </w:tcPr>
                        </w:tcPrChange>
                      </w:tcPr>
                      <w:p w14:paraId="62B401D6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394" w:author="IEUser" w:date="2018-01-29T20:43:00Z"/>
                            <w:i/>
                            <w:color w:val="44546A" w:themeColor="text2"/>
                            <w:rPrChange w:id="395" w:author="IEUser" w:date="2018-01-29T20:49:00Z">
                              <w:rPr>
                                <w:ins w:id="396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397" w:author="IEUser" w:date="2018-01-29T20:48:00Z">
                          <w:r w:rsidRPr="00876332">
                            <w:rPr>
                              <w:i/>
                              <w:color w:val="44546A" w:themeColor="text2"/>
                              <w:rPrChange w:id="398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Demonstration</w:t>
                          </w:r>
                        </w:ins>
                      </w:p>
                    </w:tc>
                    <w:tc>
                      <w:tcPr>
                        <w:tcW w:w="1530" w:type="dxa"/>
                        <w:tcPrChange w:id="399" w:author="IEUser" w:date="2018-01-29T20:47:00Z">
                          <w:tcPr>
                            <w:tcW w:w="2873" w:type="dxa"/>
                          </w:tcPr>
                        </w:tcPrChange>
                      </w:tcPr>
                      <w:p w14:paraId="2EB75D43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00" w:author="IEUser" w:date="2018-01-29T20:43:00Z"/>
                            <w:i/>
                            <w:color w:val="44546A" w:themeColor="text2"/>
                            <w:rPrChange w:id="401" w:author="IEUser" w:date="2018-01-29T20:49:00Z">
                              <w:rPr>
                                <w:ins w:id="402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403" w:author="IEUser" w:date="2018-01-29T20:48:00Z">
                          <w:r w:rsidRPr="00876332">
                            <w:rPr>
                              <w:i/>
                              <w:color w:val="44546A" w:themeColor="text2"/>
                              <w:rPrChange w:id="404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9-13 Apr 2018</w:t>
                          </w:r>
                        </w:ins>
                      </w:p>
                    </w:tc>
                    <w:tc>
                      <w:tcPr>
                        <w:tcW w:w="3300" w:type="dxa"/>
                        <w:tcPrChange w:id="405" w:author="IEUser" w:date="2018-01-29T20:47:00Z">
                          <w:tcPr>
                            <w:tcW w:w="2874" w:type="dxa"/>
                            <w:gridSpan w:val="2"/>
                          </w:tcPr>
                        </w:tcPrChange>
                      </w:tcPr>
                      <w:p w14:paraId="4B81AA1B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06" w:author="IEUser" w:date="2018-01-29T20:43:00Z"/>
                            <w:i/>
                            <w:color w:val="44546A" w:themeColor="text2"/>
                            <w:rPrChange w:id="407" w:author="IEUser" w:date="2018-01-29T20:49:00Z">
                              <w:rPr>
                                <w:ins w:id="408" w:author="IEUser" w:date="2018-01-29T20:43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</w:tr>
                  <w:tr w:rsidR="00876332" w14:paraId="4A7A5993" w14:textId="77777777" w:rsidTr="00876332">
                    <w:trPr>
                      <w:ins w:id="409" w:author="IEUser" w:date="2018-01-29T20:47:00Z"/>
                    </w:trPr>
                    <w:tc>
                      <w:tcPr>
                        <w:tcW w:w="3070" w:type="dxa"/>
                      </w:tcPr>
                      <w:p w14:paraId="4D8B8679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10" w:author="IEUser" w:date="2018-01-29T20:47:00Z"/>
                            <w:i/>
                            <w:color w:val="44546A" w:themeColor="text2"/>
                            <w:rPrChange w:id="411" w:author="IEUser" w:date="2018-01-29T20:49:00Z">
                              <w:rPr>
                                <w:ins w:id="412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413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414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Final Report</w:t>
                          </w:r>
                        </w:ins>
                      </w:p>
                    </w:tc>
                    <w:tc>
                      <w:tcPr>
                        <w:tcW w:w="1530" w:type="dxa"/>
                      </w:tcPr>
                      <w:p w14:paraId="7CB2B52F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15" w:author="IEUser" w:date="2018-01-29T20:47:00Z"/>
                            <w:i/>
                            <w:color w:val="44546A" w:themeColor="text2"/>
                            <w:rPrChange w:id="416" w:author="IEUser" w:date="2018-01-29T20:49:00Z">
                              <w:rPr>
                                <w:ins w:id="417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  <w:ins w:id="418" w:author="IEUser" w:date="2018-01-29T20:47:00Z">
                          <w:r w:rsidRPr="00876332">
                            <w:rPr>
                              <w:i/>
                              <w:color w:val="44546A" w:themeColor="text2"/>
                              <w:rPrChange w:id="419" w:author="IEUser" w:date="2018-01-29T20:49:00Z">
                                <w:rPr>
                                  <w:i/>
                                  <w:color w:val="44546A" w:themeColor="text2"/>
                                  <w:highlight w:val="yellow"/>
                                </w:rPr>
                              </w:rPrChange>
                            </w:rPr>
                            <w:t>15 Apr 2018</w:t>
                          </w:r>
                        </w:ins>
                      </w:p>
                    </w:tc>
                    <w:tc>
                      <w:tcPr>
                        <w:tcW w:w="3300" w:type="dxa"/>
                      </w:tcPr>
                      <w:p w14:paraId="6EDDB51F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20" w:author="IEUser" w:date="2018-01-29T20:47:00Z"/>
                            <w:i/>
                            <w:color w:val="44546A" w:themeColor="text2"/>
                            <w:rPrChange w:id="421" w:author="IEUser" w:date="2018-01-29T20:49:00Z">
                              <w:rPr>
                                <w:ins w:id="422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</w:tr>
                  <w:tr w:rsidR="00876332" w14:paraId="6F177395" w14:textId="77777777" w:rsidTr="00876332">
                    <w:trPr>
                      <w:ins w:id="423" w:author="IEUser" w:date="2018-01-29T20:47:00Z"/>
                    </w:trPr>
                    <w:tc>
                      <w:tcPr>
                        <w:tcW w:w="3070" w:type="dxa"/>
                      </w:tcPr>
                      <w:p w14:paraId="52CB4B38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24" w:author="IEUser" w:date="2018-01-29T20:47:00Z"/>
                            <w:i/>
                            <w:color w:val="44546A" w:themeColor="text2"/>
                            <w:rPrChange w:id="425" w:author="IEUser" w:date="2018-01-29T20:49:00Z">
                              <w:rPr>
                                <w:ins w:id="426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14:paraId="5C1195FC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27" w:author="IEUser" w:date="2018-01-29T20:47:00Z"/>
                            <w:i/>
                            <w:color w:val="44546A" w:themeColor="text2"/>
                            <w:rPrChange w:id="428" w:author="IEUser" w:date="2018-01-29T20:49:00Z">
                              <w:rPr>
                                <w:ins w:id="429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  <w:tc>
                      <w:tcPr>
                        <w:tcW w:w="3300" w:type="dxa"/>
                      </w:tcPr>
                      <w:p w14:paraId="29B3BAF1" w14:textId="77777777" w:rsidR="00876332" w:rsidRPr="00876332" w:rsidRDefault="00876332" w:rsidP="00876332">
                        <w:pPr>
                          <w:spacing w:after="200" w:line="276" w:lineRule="auto"/>
                          <w:rPr>
                            <w:ins w:id="430" w:author="IEUser" w:date="2018-01-29T20:47:00Z"/>
                            <w:i/>
                            <w:color w:val="44546A" w:themeColor="text2"/>
                            <w:rPrChange w:id="431" w:author="IEUser" w:date="2018-01-29T20:49:00Z">
                              <w:rPr>
                                <w:ins w:id="432" w:author="IEUser" w:date="2018-01-29T20:47:00Z"/>
                                <w:i/>
                                <w:color w:val="44546A" w:themeColor="text2"/>
                                <w:highlight w:val="yellow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71BA18A2" w14:textId="77777777" w:rsidR="00B90B39" w:rsidRPr="0099420A" w:rsidDel="00876332" w:rsidRDefault="00B90B39">
                  <w:pPr>
                    <w:spacing w:after="200" w:line="276" w:lineRule="auto"/>
                    <w:ind w:left="720"/>
                    <w:rPr>
                      <w:del w:id="433" w:author="IEUser" w:date="2018-01-29T20:42:00Z"/>
                      <w:i/>
                      <w:color w:val="44546A" w:themeColor="text2"/>
                      <w:highlight w:val="yellow"/>
                    </w:rPr>
                    <w:pPrChange w:id="434" w:author="IEUser" w:date="2018-01-29T20:42:00Z">
                      <w:pPr>
                        <w:numPr>
                          <w:numId w:val="4"/>
                        </w:numPr>
                        <w:tabs>
                          <w:tab w:val="num" w:pos="720"/>
                        </w:tabs>
                        <w:spacing w:after="200" w:line="276" w:lineRule="auto"/>
                        <w:ind w:left="720" w:hanging="360"/>
                      </w:pPr>
                    </w:pPrChange>
                  </w:pPr>
                  <w:del w:id="435" w:author="IEUser" w:date="2018-01-29T20:42:00Z">
                    <w:r w:rsidRPr="0099420A" w:rsidDel="00876332">
                      <w:rPr>
                        <w:i/>
                        <w:color w:val="44546A" w:themeColor="text2"/>
                        <w:highlight w:val="yellow"/>
                      </w:rPr>
                      <w:delText>Provide an estimated timeline of project deliverables and important dates.</w:delText>
                    </w:r>
                  </w:del>
                </w:p>
                <w:p w14:paraId="0B4FE249" w14:textId="77777777" w:rsidR="00B90B39" w:rsidRPr="000273FA" w:rsidRDefault="00B90B39">
                  <w:pPr>
                    <w:spacing w:after="200" w:line="276" w:lineRule="auto"/>
                    <w:ind w:left="720"/>
                    <w:rPr>
                      <w:color w:val="44546A" w:themeColor="text2"/>
                    </w:rPr>
                    <w:pPrChange w:id="436" w:author="IEUser" w:date="2018-01-29T20:42:00Z">
                      <w:pPr/>
                    </w:pPrChange>
                  </w:pPr>
                </w:p>
              </w:tc>
            </w:tr>
          </w:tbl>
          <w:p w14:paraId="6EC72EB8" w14:textId="77777777" w:rsidR="002D1E7A" w:rsidRPr="002D1E7A" w:rsidRDefault="002D1E7A">
            <w:pPr>
              <w:rPr>
                <w:rFonts w:ascii="Century Gothic" w:hAnsi="Century Gothic"/>
                <w:color w:val="FF3F3F"/>
              </w:rPr>
            </w:pPr>
          </w:p>
        </w:tc>
      </w:tr>
    </w:tbl>
    <w:p w14:paraId="570B6DB6" w14:textId="77777777" w:rsidR="00735FE7" w:rsidRDefault="00735FE7" w:rsidP="00735FE7"/>
    <w:sectPr w:rsidR="00735FE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0585D" w14:textId="77777777" w:rsidR="00D62244" w:rsidRDefault="00D62244" w:rsidP="002D1E7A">
      <w:pPr>
        <w:spacing w:after="0" w:line="240" w:lineRule="auto"/>
      </w:pPr>
      <w:r>
        <w:separator/>
      </w:r>
    </w:p>
  </w:endnote>
  <w:endnote w:type="continuationSeparator" w:id="0">
    <w:p w14:paraId="265E2E1E" w14:textId="77777777" w:rsidR="00D62244" w:rsidRDefault="00D62244" w:rsidP="002D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AEE2" w14:textId="77777777" w:rsidR="0087093A" w:rsidRDefault="0087093A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B74761" wp14:editId="203A4C93">
              <wp:simplePos x="0" y="0"/>
              <wp:positionH relativeFrom="margin">
                <wp:posOffset>-371476</wp:posOffset>
              </wp:positionH>
              <wp:positionV relativeFrom="paragraph">
                <wp:posOffset>281939</wp:posOffset>
              </wp:positionV>
              <wp:extent cx="62865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286500" cy="0"/>
                      </a:xfrm>
                      <a:prstGeom prst="line">
                        <a:avLst/>
                      </a:prstGeom>
                      <a:ln>
                        <a:solidFill>
                          <a:srgbClr val="FF3F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775C2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22.2pt" to="465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" strokecolor="#ff3f3f" strokeweight=".5pt">
              <v:stroke joinstyle="miter"/>
              <w10:wrap anchorx="margin"/>
            </v:line>
          </w:pict>
        </mc:Fallback>
      </mc:AlternateContent>
    </w:r>
  </w:p>
  <w:p w14:paraId="2CBB0000" w14:textId="4AE0F5F4" w:rsidR="0087093A" w:rsidRDefault="0087093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F004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F0046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1CFBC90F" w14:textId="77777777" w:rsidR="002D1E7A" w:rsidRDefault="002D1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DD61" w14:textId="77777777" w:rsidR="00D62244" w:rsidRDefault="00D62244" w:rsidP="002D1E7A">
      <w:pPr>
        <w:spacing w:after="0" w:line="240" w:lineRule="auto"/>
      </w:pPr>
      <w:r>
        <w:separator/>
      </w:r>
    </w:p>
  </w:footnote>
  <w:footnote w:type="continuationSeparator" w:id="0">
    <w:p w14:paraId="2242E11D" w14:textId="77777777" w:rsidR="00D62244" w:rsidRDefault="00D62244" w:rsidP="002D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475"/>
    <w:multiLevelType w:val="multilevel"/>
    <w:tmpl w:val="CA8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C064C8"/>
    <w:multiLevelType w:val="hybridMultilevel"/>
    <w:tmpl w:val="341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E40B0"/>
    <w:multiLevelType w:val="hybridMultilevel"/>
    <w:tmpl w:val="B548437E"/>
    <w:lvl w:ilvl="0" w:tplc="F94C6C22">
      <w:numFmt w:val="bullet"/>
      <w:lvlText w:val="-"/>
      <w:lvlJc w:val="left"/>
      <w:pPr>
        <w:ind w:left="765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BC41A8B"/>
    <w:multiLevelType w:val="hybridMultilevel"/>
    <w:tmpl w:val="ECD2C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2128"/>
    <w:multiLevelType w:val="hybridMultilevel"/>
    <w:tmpl w:val="FCF83DA0"/>
    <w:lvl w:ilvl="0" w:tplc="4F8298B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4546A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C5E1A"/>
    <w:multiLevelType w:val="hybridMultilevel"/>
    <w:tmpl w:val="C8C61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35F52"/>
    <w:multiLevelType w:val="hybridMultilevel"/>
    <w:tmpl w:val="2A36E75C"/>
    <w:lvl w:ilvl="0" w:tplc="7F0C56C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172940"/>
    <w:multiLevelType w:val="hybridMultilevel"/>
    <w:tmpl w:val="4E8C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F5A8D"/>
    <w:multiLevelType w:val="hybridMultilevel"/>
    <w:tmpl w:val="46467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Chaudhry">
    <w15:presenceInfo w15:providerId="None" w15:userId="Hassan Chaudhry"/>
  </w15:person>
  <w15:person w15:author="IEUser">
    <w15:presenceInfo w15:providerId="None" w15:userId="IEUser"/>
  </w15:person>
  <w15:person w15:author="Vishaal Bakshi">
    <w15:presenceInfo w15:providerId="None" w15:userId="Vishaal Bak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7A"/>
    <w:rsid w:val="000273FA"/>
    <w:rsid w:val="00050BA0"/>
    <w:rsid w:val="000C536D"/>
    <w:rsid w:val="000D710A"/>
    <w:rsid w:val="000F129C"/>
    <w:rsid w:val="000F3B6D"/>
    <w:rsid w:val="001F106E"/>
    <w:rsid w:val="0021371F"/>
    <w:rsid w:val="0022604A"/>
    <w:rsid w:val="00226886"/>
    <w:rsid w:val="002404B1"/>
    <w:rsid w:val="002514B5"/>
    <w:rsid w:val="002813AB"/>
    <w:rsid w:val="002A7364"/>
    <w:rsid w:val="002B7FEB"/>
    <w:rsid w:val="002D1E7A"/>
    <w:rsid w:val="002E7CF5"/>
    <w:rsid w:val="002F0046"/>
    <w:rsid w:val="003B6E69"/>
    <w:rsid w:val="00493880"/>
    <w:rsid w:val="004B1BCA"/>
    <w:rsid w:val="00564692"/>
    <w:rsid w:val="005958D2"/>
    <w:rsid w:val="006922E1"/>
    <w:rsid w:val="00735FE7"/>
    <w:rsid w:val="00741419"/>
    <w:rsid w:val="00772A81"/>
    <w:rsid w:val="007B1E0B"/>
    <w:rsid w:val="007B4106"/>
    <w:rsid w:val="007B57F7"/>
    <w:rsid w:val="007E4397"/>
    <w:rsid w:val="00805034"/>
    <w:rsid w:val="008309C6"/>
    <w:rsid w:val="00854FBF"/>
    <w:rsid w:val="0087093A"/>
    <w:rsid w:val="00876332"/>
    <w:rsid w:val="008B4506"/>
    <w:rsid w:val="008C5485"/>
    <w:rsid w:val="009127F1"/>
    <w:rsid w:val="00992937"/>
    <w:rsid w:val="0099420A"/>
    <w:rsid w:val="009951BB"/>
    <w:rsid w:val="009F5E80"/>
    <w:rsid w:val="00A20D45"/>
    <w:rsid w:val="00AC715B"/>
    <w:rsid w:val="00B24CB1"/>
    <w:rsid w:val="00B33922"/>
    <w:rsid w:val="00B90B39"/>
    <w:rsid w:val="00BC48D2"/>
    <w:rsid w:val="00C3612C"/>
    <w:rsid w:val="00C52AF6"/>
    <w:rsid w:val="00D415BB"/>
    <w:rsid w:val="00D62244"/>
    <w:rsid w:val="00D86A36"/>
    <w:rsid w:val="00DD07B8"/>
    <w:rsid w:val="00DF2C56"/>
    <w:rsid w:val="00E773EF"/>
    <w:rsid w:val="00E80B1C"/>
    <w:rsid w:val="00EA171B"/>
    <w:rsid w:val="00EA1C6D"/>
    <w:rsid w:val="00EB64F8"/>
    <w:rsid w:val="00ED0DCD"/>
    <w:rsid w:val="00F0068A"/>
    <w:rsid w:val="00F21AC0"/>
    <w:rsid w:val="00F6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D814"/>
  <w15:chartTrackingRefBased/>
  <w15:docId w15:val="{F91A9AED-F060-4999-9E2B-A938D250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2D1E7A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2D1E7A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ja-JP"/>
    </w:rPr>
  </w:style>
  <w:style w:type="paragraph" w:customStyle="1" w:styleId="FormHeading">
    <w:name w:val="Form Heading"/>
    <w:basedOn w:val="Normal"/>
    <w:next w:val="Normal"/>
    <w:uiPriority w:val="2"/>
    <w:qFormat/>
    <w:rsid w:val="002D1E7A"/>
    <w:pPr>
      <w:spacing w:before="80" w:after="60" w:line="240" w:lineRule="auto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D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7A"/>
  </w:style>
  <w:style w:type="paragraph" w:styleId="Footer">
    <w:name w:val="footer"/>
    <w:basedOn w:val="Normal"/>
    <w:link w:val="FooterChar"/>
    <w:uiPriority w:val="99"/>
    <w:unhideWhenUsed/>
    <w:rsid w:val="002D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7A"/>
  </w:style>
  <w:style w:type="paragraph" w:styleId="ListParagraph">
    <w:name w:val="List Paragraph"/>
    <w:basedOn w:val="Normal"/>
    <w:uiPriority w:val="34"/>
    <w:qFormat/>
    <w:rsid w:val="00870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Sladana K</dc:creator>
  <cp:keywords/>
  <dc:description/>
  <cp:lastModifiedBy>Vishaal Bakshi</cp:lastModifiedBy>
  <cp:revision>2</cp:revision>
  <dcterms:created xsi:type="dcterms:W3CDTF">2018-02-01T05:14:00Z</dcterms:created>
  <dcterms:modified xsi:type="dcterms:W3CDTF">2018-02-01T05:14:00Z</dcterms:modified>
</cp:coreProperties>
</file>