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206"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9072"/>
      </w:tblGrid>
      <w:tr w:rsidR="002D1E7A" w:rsidTr="002D1E7A">
        <w:trPr>
          <w:cantSplit/>
          <w:trHeight w:val="7928"/>
        </w:trPr>
        <w:tc>
          <w:tcPr>
            <w:tcW w:w="1134" w:type="dxa"/>
            <w:textDirection w:val="btLr"/>
          </w:tcPr>
          <w:p w:rsidR="002D1E7A" w:rsidRDefault="002D1E7A" w:rsidP="002D1E7A">
            <w:pPr>
              <w:pStyle w:val="Title"/>
              <w:ind w:left="113" w:right="113"/>
            </w:pPr>
            <w:r>
              <w:t>Project Proposal</w:t>
            </w:r>
          </w:p>
          <w:p w:rsidR="00C52AF6" w:rsidRPr="00C52AF6" w:rsidRDefault="00C52AF6" w:rsidP="00C52AF6">
            <w:pPr>
              <w:rPr>
                <w:lang w:val="en-US" w:eastAsia="ja-JP"/>
              </w:rPr>
            </w:pPr>
          </w:p>
        </w:tc>
        <w:tc>
          <w:tcPr>
            <w:tcW w:w="9072" w:type="dxa"/>
          </w:tcPr>
          <w:p w:rsidR="002D1E7A" w:rsidRPr="00C52AF6" w:rsidRDefault="002D1E7A">
            <w:pPr>
              <w:rPr>
                <w:rFonts w:ascii="Century Gothic" w:hAnsi="Century Gothic"/>
                <w:color w:val="FF3F3F"/>
                <w:sz w:val="40"/>
              </w:rPr>
            </w:pPr>
            <w:r w:rsidRPr="00C52AF6">
              <w:rPr>
                <w:rFonts w:ascii="Century Gothic" w:hAnsi="Century Gothic"/>
                <w:color w:val="FF3F3F"/>
                <w:sz w:val="40"/>
              </w:rPr>
              <w:t>CPSC 471 – Group 2</w:t>
            </w:r>
          </w:p>
          <w:p w:rsidR="002D1E7A" w:rsidRPr="002D1E7A" w:rsidRDefault="002D1E7A">
            <w:pPr>
              <w:rPr>
                <w:rFonts w:ascii="Century Gothic" w:hAnsi="Century Gothic"/>
                <w:color w:val="FF3F3F"/>
                <w:sz w:val="20"/>
              </w:rPr>
            </w:pPr>
          </w:p>
          <w:tbl>
            <w:tblPr>
              <w:tblStyle w:val="TableGrid"/>
              <w:tblW w:w="0" w:type="auto"/>
              <w:tblBorders>
                <w:top w:val="single" w:sz="12" w:space="0" w:color="FF3F3F"/>
                <w:left w:val="none" w:sz="0" w:space="0" w:color="auto"/>
                <w:bottom w:val="single" w:sz="2" w:space="0" w:color="FF3F3F"/>
                <w:right w:val="none" w:sz="0" w:space="0" w:color="auto"/>
                <w:insideH w:val="none" w:sz="0" w:space="0" w:color="auto"/>
                <w:insideV w:val="none" w:sz="0" w:space="0" w:color="auto"/>
              </w:tblBorders>
              <w:tblLook w:val="04A0" w:firstRow="1" w:lastRow="0" w:firstColumn="1" w:lastColumn="0" w:noHBand="0" w:noVBand="1"/>
            </w:tblPr>
            <w:tblGrid>
              <w:gridCol w:w="2155"/>
              <w:gridCol w:w="6691"/>
            </w:tblGrid>
            <w:tr w:rsidR="002D1E7A" w:rsidTr="002D1E7A">
              <w:tc>
                <w:tcPr>
                  <w:tcW w:w="2155" w:type="dxa"/>
                  <w:vAlign w:val="center"/>
                </w:tcPr>
                <w:p w:rsidR="002D1E7A" w:rsidRPr="000273FA" w:rsidRDefault="002D1E7A">
                  <w:pPr>
                    <w:rPr>
                      <w:rFonts w:ascii="Century Gothic" w:hAnsi="Century Gothic"/>
                      <w:color w:val="44546A" w:themeColor="text2"/>
                      <w:szCs w:val="20"/>
                    </w:rPr>
                  </w:pPr>
                  <w:r w:rsidRPr="000273FA">
                    <w:rPr>
                      <w:rFonts w:ascii="Century Gothic" w:hAnsi="Century Gothic"/>
                      <w:color w:val="44546A" w:themeColor="text2"/>
                      <w:szCs w:val="20"/>
                    </w:rPr>
                    <w:t>Project title:</w:t>
                  </w:r>
                </w:p>
              </w:tc>
              <w:tc>
                <w:tcPr>
                  <w:tcW w:w="6691" w:type="dxa"/>
                  <w:vAlign w:val="center"/>
                </w:tcPr>
                <w:p w:rsidR="005958D2" w:rsidRPr="00EB64F8" w:rsidRDefault="002D1E7A" w:rsidP="00EB64F8">
                  <w:pPr>
                    <w:pStyle w:val="FormHeading"/>
                    <w:rPr>
                      <w:rFonts w:ascii="Century Gothic" w:hAnsi="Century Gothic"/>
                      <w:color w:val="44546A" w:themeColor="text2"/>
                      <w:sz w:val="22"/>
                    </w:rPr>
                  </w:pPr>
                  <w:r w:rsidRPr="000273FA">
                    <w:rPr>
                      <w:rFonts w:ascii="Century Gothic" w:hAnsi="Century Gothic"/>
                      <w:color w:val="44546A" w:themeColor="text2"/>
                      <w:sz w:val="22"/>
                    </w:rPr>
                    <w:t xml:space="preserve">A Database System for an industrial </w:t>
                  </w:r>
                  <w:r w:rsidR="00EB64F8">
                    <w:rPr>
                      <w:rFonts w:ascii="Century Gothic" w:hAnsi="Century Gothic"/>
                      <w:color w:val="44546A" w:themeColor="text2"/>
                      <w:sz w:val="22"/>
                    </w:rPr>
                    <w:t xml:space="preserve">and </w:t>
                  </w:r>
                  <w:r w:rsidR="00EB64F8" w:rsidRPr="00EB64F8">
                    <w:rPr>
                      <w:rFonts w:ascii="Century Gothic" w:hAnsi="Century Gothic"/>
                      <w:color w:val="44546A" w:themeColor="text2"/>
                      <w:sz w:val="22"/>
                    </w:rPr>
                    <w:t>hazardous location outdoor LED lighting</w:t>
                  </w:r>
                  <w:r w:rsidRPr="000273FA">
                    <w:rPr>
                      <w:rFonts w:ascii="Century Gothic" w:hAnsi="Century Gothic"/>
                      <w:color w:val="44546A" w:themeColor="text2"/>
                      <w:sz w:val="22"/>
                    </w:rPr>
                    <w:t xml:space="preserve"> </w:t>
                  </w:r>
                  <w:r w:rsidR="00EB64F8" w:rsidRPr="00EB64F8">
                    <w:rPr>
                      <w:rFonts w:ascii="Century Gothic" w:hAnsi="Century Gothic"/>
                      <w:color w:val="44546A" w:themeColor="text2"/>
                      <w:sz w:val="22"/>
                    </w:rPr>
                    <w:t xml:space="preserve">solutions </w:t>
                  </w:r>
                  <w:r w:rsidRPr="000273FA">
                    <w:rPr>
                      <w:rFonts w:ascii="Century Gothic" w:hAnsi="Century Gothic"/>
                      <w:color w:val="44546A" w:themeColor="text2"/>
                      <w:sz w:val="22"/>
                    </w:rPr>
                    <w:t>company</w:t>
                  </w:r>
                </w:p>
              </w:tc>
            </w:tr>
            <w:tr w:rsidR="002D1E7A" w:rsidTr="002D1E7A">
              <w:tc>
                <w:tcPr>
                  <w:tcW w:w="2155" w:type="dxa"/>
                  <w:vAlign w:val="center"/>
                </w:tcPr>
                <w:p w:rsidR="002D1E7A" w:rsidRPr="000273FA" w:rsidRDefault="002D1E7A">
                  <w:pPr>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Project Time-frame:</w:t>
                  </w:r>
                </w:p>
                <w:p w:rsidR="000273FA" w:rsidRPr="000273FA" w:rsidRDefault="000273FA">
                  <w:pPr>
                    <w:rPr>
                      <w:rFonts w:ascii="Century Gothic" w:hAnsi="Century Gothic"/>
                      <w:color w:val="44546A" w:themeColor="text2"/>
                      <w:szCs w:val="20"/>
                    </w:rPr>
                  </w:pPr>
                </w:p>
              </w:tc>
              <w:tc>
                <w:tcPr>
                  <w:tcW w:w="6691" w:type="dxa"/>
                  <w:vAlign w:val="center"/>
                </w:tcPr>
                <w:p w:rsidR="000273FA" w:rsidRPr="000273FA" w:rsidRDefault="002D1E7A" w:rsidP="002D1E7A">
                  <w:pPr>
                    <w:spacing w:before="60"/>
                    <w:ind w:right="144"/>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January 8, 2018 – April 15, 2018</w:t>
                  </w:r>
                </w:p>
                <w:p w:rsidR="000273FA" w:rsidRPr="000273FA" w:rsidRDefault="000273FA" w:rsidP="002D1E7A">
                  <w:pPr>
                    <w:spacing w:before="60"/>
                    <w:ind w:right="144"/>
                    <w:rPr>
                      <w:rFonts w:ascii="Century Gothic" w:eastAsiaTheme="majorEastAsia" w:hAnsi="Century Gothic" w:cstheme="majorBidi"/>
                      <w:color w:val="44546A" w:themeColor="text2"/>
                      <w:szCs w:val="20"/>
                    </w:rPr>
                  </w:pPr>
                </w:p>
              </w:tc>
            </w:tr>
            <w:tr w:rsidR="002D1E7A" w:rsidTr="002D1E7A">
              <w:trPr>
                <w:trHeight w:val="80"/>
              </w:trPr>
              <w:tc>
                <w:tcPr>
                  <w:tcW w:w="2155" w:type="dxa"/>
                  <w:vAlign w:val="center"/>
                </w:tcPr>
                <w:p w:rsidR="002D1E7A" w:rsidRPr="000273FA" w:rsidRDefault="002D1E7A">
                  <w:pPr>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Prepared by:</w:t>
                  </w:r>
                </w:p>
                <w:p w:rsidR="002D1E7A" w:rsidRPr="000273FA" w:rsidRDefault="002D1E7A">
                  <w:pPr>
                    <w:rPr>
                      <w:rFonts w:ascii="Century Gothic" w:eastAsiaTheme="majorEastAsia" w:hAnsi="Century Gothic" w:cstheme="majorBidi"/>
                      <w:color w:val="44546A" w:themeColor="text2"/>
                      <w:szCs w:val="20"/>
                    </w:rPr>
                  </w:pPr>
                </w:p>
              </w:tc>
              <w:tc>
                <w:tcPr>
                  <w:tcW w:w="6691" w:type="dxa"/>
                  <w:vAlign w:val="center"/>
                </w:tcPr>
                <w:p w:rsidR="000273FA" w:rsidRPr="000273FA" w:rsidRDefault="000273FA" w:rsidP="002D1E7A">
                  <w:pPr>
                    <w:spacing w:before="60"/>
                    <w:ind w:right="144"/>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Jason De Boer</w:t>
                  </w:r>
                </w:p>
                <w:p w:rsidR="000273FA" w:rsidRPr="000273FA" w:rsidRDefault="000273FA" w:rsidP="002D1E7A">
                  <w:pPr>
                    <w:spacing w:before="60"/>
                    <w:ind w:right="144"/>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Vishaal Bakshi</w:t>
                  </w:r>
                </w:p>
                <w:p w:rsidR="000273FA" w:rsidRPr="000273FA" w:rsidRDefault="000273FA" w:rsidP="002D1E7A">
                  <w:pPr>
                    <w:spacing w:before="60"/>
                    <w:ind w:right="144"/>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Hassan Chaudhry</w:t>
                  </w:r>
                </w:p>
                <w:p w:rsidR="002D1E7A" w:rsidRPr="000273FA" w:rsidRDefault="002D1E7A" w:rsidP="002D1E7A">
                  <w:pPr>
                    <w:spacing w:before="60"/>
                    <w:ind w:right="144"/>
                    <w:rPr>
                      <w:rFonts w:ascii="Century Gothic" w:eastAsiaTheme="majorEastAsia" w:hAnsi="Century Gothic" w:cstheme="majorBidi"/>
                      <w:color w:val="44546A" w:themeColor="text2"/>
                      <w:szCs w:val="20"/>
                    </w:rPr>
                  </w:pPr>
                  <w:r w:rsidRPr="000273FA">
                    <w:rPr>
                      <w:rFonts w:ascii="Century Gothic" w:eastAsiaTheme="majorEastAsia" w:hAnsi="Century Gothic" w:cstheme="majorBidi"/>
                      <w:color w:val="44546A" w:themeColor="text2"/>
                      <w:szCs w:val="20"/>
                    </w:rPr>
                    <w:t>Sladana Kovacevic</w:t>
                  </w:r>
                </w:p>
                <w:p w:rsidR="002D1E7A" w:rsidRPr="000273FA" w:rsidRDefault="002D1E7A" w:rsidP="002D1E7A">
                  <w:pPr>
                    <w:spacing w:before="60"/>
                    <w:ind w:right="144"/>
                    <w:rPr>
                      <w:rFonts w:ascii="Century Gothic" w:eastAsiaTheme="majorEastAsia" w:hAnsi="Century Gothic" w:cstheme="majorBidi"/>
                      <w:color w:val="44546A" w:themeColor="text2"/>
                      <w:szCs w:val="20"/>
                    </w:rPr>
                  </w:pPr>
                </w:p>
              </w:tc>
            </w:tr>
          </w:tbl>
          <w:p w:rsidR="002D1E7A" w:rsidRDefault="002D1E7A">
            <w:pPr>
              <w:rPr>
                <w:rFonts w:ascii="Century Gothic" w:hAnsi="Century Gothic"/>
                <w:color w:val="FF3F3F"/>
                <w:sz w:val="36"/>
              </w:rPr>
            </w:pPr>
          </w:p>
          <w:p w:rsidR="0087093A" w:rsidRDefault="0087093A" w:rsidP="0087093A">
            <w:pPr>
              <w:rPr>
                <w:rFonts w:ascii="Century Gothic" w:eastAsia="MS Gothic" w:hAnsi="Century Gothic" w:cs="Times New Roman"/>
                <w:color w:val="F24F4F"/>
                <w:sz w:val="36"/>
                <w:szCs w:val="36"/>
                <w:lang w:val="en-US" w:eastAsia="ja-JP"/>
              </w:rPr>
            </w:pPr>
            <w:r>
              <w:rPr>
                <w:rFonts w:ascii="Century Gothic" w:eastAsia="MS Gothic" w:hAnsi="Century Gothic" w:cs="Times New Roman"/>
                <w:color w:val="F24F4F"/>
                <w:sz w:val="36"/>
                <w:szCs w:val="36"/>
                <w:lang w:val="en-US" w:eastAsia="ja-JP"/>
              </w:rPr>
              <w:t>Introduction</w:t>
            </w:r>
          </w:p>
          <w:p w:rsidR="008309C6" w:rsidRPr="008309C6" w:rsidRDefault="008309C6" w:rsidP="0087093A">
            <w:pPr>
              <w:rPr>
                <w:rFonts w:ascii="Century Gothic" w:eastAsia="MS Gothic" w:hAnsi="Century Gothic" w:cs="Times New Roman"/>
                <w:color w:val="F24F4F"/>
                <w:sz w:val="20"/>
                <w:szCs w:val="36"/>
                <w:lang w:val="en-US" w:eastAsia="ja-JP"/>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2155"/>
              <w:gridCol w:w="6691"/>
            </w:tblGrid>
            <w:tr w:rsidR="0022604A" w:rsidTr="000273FA">
              <w:tc>
                <w:tcPr>
                  <w:tcW w:w="2155" w:type="dxa"/>
                  <w:shd w:val="clear" w:color="auto" w:fill="F2F2F2" w:themeFill="background1" w:themeFillShade="F2"/>
                </w:tcPr>
                <w:p w:rsidR="0022604A" w:rsidRPr="008309C6" w:rsidRDefault="0022604A" w:rsidP="0087093A">
                  <w:pPr>
                    <w:rPr>
                      <w:rFonts w:ascii="Century Gothic" w:eastAsia="MS Gothic" w:hAnsi="Century Gothic" w:cs="Times New Roman"/>
                      <w:color w:val="44546A" w:themeColor="text2"/>
                      <w:sz w:val="24"/>
                      <w:szCs w:val="36"/>
                      <w:lang w:val="en-US" w:eastAsia="ja-JP"/>
                    </w:rPr>
                  </w:pPr>
                  <w:r w:rsidRPr="008309C6">
                    <w:rPr>
                      <w:rFonts w:ascii="Century Gothic" w:eastAsia="MS Gothic" w:hAnsi="Century Gothic" w:cs="Times New Roman"/>
                      <w:color w:val="44546A" w:themeColor="text2"/>
                      <w:sz w:val="24"/>
                      <w:szCs w:val="36"/>
                      <w:lang w:val="en-US" w:eastAsia="ja-JP"/>
                    </w:rPr>
                    <w:t>Definitions</w:t>
                  </w:r>
                </w:p>
              </w:tc>
              <w:tc>
                <w:tcPr>
                  <w:tcW w:w="6691" w:type="dxa"/>
                </w:tcPr>
                <w:p w:rsidR="005958D2" w:rsidRPr="002514B5" w:rsidRDefault="005958D2" w:rsidP="002514B5">
                  <w:pPr>
                    <w:spacing w:after="200" w:line="276" w:lineRule="auto"/>
                    <w:jc w:val="both"/>
                    <w:rPr>
                      <w:rFonts w:ascii="Century Gothic" w:hAnsi="Century Gothic"/>
                      <w:color w:val="44546A" w:themeColor="text2"/>
                      <w:sz w:val="21"/>
                      <w:szCs w:val="21"/>
                    </w:rPr>
                  </w:pPr>
                  <w:r w:rsidRPr="002514B5">
                    <w:rPr>
                      <w:rFonts w:ascii="Century Gothic" w:hAnsi="Century Gothic"/>
                      <w:color w:val="44546A" w:themeColor="text2"/>
                      <w:sz w:val="21"/>
                      <w:szCs w:val="21"/>
                      <w:u w:val="single"/>
                    </w:rPr>
                    <w:t>Company</w:t>
                  </w:r>
                  <w:r w:rsidRPr="002514B5">
                    <w:rPr>
                      <w:rFonts w:ascii="Century Gothic" w:hAnsi="Century Gothic"/>
                      <w:color w:val="44546A" w:themeColor="text2"/>
                      <w:sz w:val="21"/>
                      <w:szCs w:val="21"/>
                    </w:rPr>
                    <w:t xml:space="preserve"> – A company designing an</w:t>
                  </w:r>
                  <w:r w:rsidR="00EB64F8" w:rsidRPr="002514B5">
                    <w:rPr>
                      <w:rFonts w:ascii="Century Gothic" w:hAnsi="Century Gothic"/>
                      <w:color w:val="44546A" w:themeColor="text2"/>
                      <w:sz w:val="21"/>
                      <w:szCs w:val="21"/>
                    </w:rPr>
                    <w:t xml:space="preserve">d manufacturing </w:t>
                  </w:r>
                  <w:r w:rsidRPr="002514B5">
                    <w:rPr>
                      <w:rFonts w:ascii="Century Gothic" w:hAnsi="Century Gothic"/>
                      <w:color w:val="44546A" w:themeColor="text2"/>
                      <w:sz w:val="21"/>
                      <w:szCs w:val="21"/>
                    </w:rPr>
                    <w:t>industrial and hazardous location outdoor LED lightning solutions</w:t>
                  </w:r>
                  <w:ins w:id="0" w:author="Hassan Chaudhry" w:date="2018-01-30T11:53:00Z">
                    <w:r w:rsidR="002A7364">
                      <w:rPr>
                        <w:rFonts w:ascii="Century Gothic" w:hAnsi="Century Gothic"/>
                        <w:color w:val="44546A" w:themeColor="text2"/>
                        <w:sz w:val="21"/>
                        <w:szCs w:val="21"/>
                      </w:rPr>
                      <w:t>.</w:t>
                    </w:r>
                  </w:ins>
                </w:p>
                <w:p w:rsidR="0022604A" w:rsidRPr="002514B5" w:rsidRDefault="0022604A" w:rsidP="002514B5">
                  <w:pPr>
                    <w:spacing w:after="200" w:line="276" w:lineRule="auto"/>
                    <w:jc w:val="both"/>
                    <w:rPr>
                      <w:rFonts w:ascii="Century Gothic" w:hAnsi="Century Gothic"/>
                      <w:color w:val="44546A" w:themeColor="text2"/>
                      <w:sz w:val="21"/>
                      <w:szCs w:val="21"/>
                    </w:rPr>
                  </w:pPr>
                  <w:r w:rsidRPr="002514B5">
                    <w:rPr>
                      <w:rFonts w:ascii="Century Gothic" w:hAnsi="Century Gothic"/>
                      <w:color w:val="44546A" w:themeColor="text2"/>
                      <w:sz w:val="21"/>
                      <w:szCs w:val="21"/>
                      <w:u w:val="single"/>
                    </w:rPr>
                    <w:t>Customers</w:t>
                  </w:r>
                  <w:r w:rsidRPr="002514B5">
                    <w:rPr>
                      <w:rFonts w:ascii="Century Gothic" w:hAnsi="Century Gothic"/>
                      <w:color w:val="44546A" w:themeColor="text2"/>
                      <w:sz w:val="21"/>
                      <w:szCs w:val="21"/>
                    </w:rPr>
                    <w:t xml:space="preserve"> – </w:t>
                  </w:r>
                  <w:r w:rsidR="00C52AF6">
                    <w:rPr>
                      <w:rFonts w:ascii="Century Gothic" w:hAnsi="Century Gothic"/>
                      <w:color w:val="44546A" w:themeColor="text2"/>
                      <w:sz w:val="21"/>
                      <w:szCs w:val="21"/>
                    </w:rPr>
                    <w:t>C</w:t>
                  </w:r>
                  <w:r w:rsidR="008309C6" w:rsidRPr="002514B5">
                    <w:rPr>
                      <w:rFonts w:ascii="Century Gothic" w:hAnsi="Century Gothic"/>
                      <w:color w:val="44546A" w:themeColor="text2"/>
                      <w:sz w:val="21"/>
                      <w:szCs w:val="21"/>
                    </w:rPr>
                    <w:t>ompany’s</w:t>
                  </w:r>
                  <w:r w:rsidRPr="002514B5">
                    <w:rPr>
                      <w:rFonts w:ascii="Century Gothic" w:hAnsi="Century Gothic"/>
                      <w:color w:val="44546A" w:themeColor="text2"/>
                      <w:sz w:val="21"/>
                      <w:szCs w:val="21"/>
                    </w:rPr>
                    <w:t xml:space="preserve"> clients</w:t>
                  </w:r>
                  <w:ins w:id="1" w:author="Hassan Chaudhry" w:date="2018-01-30T11:53:00Z">
                    <w:r w:rsidR="002A7364">
                      <w:rPr>
                        <w:rFonts w:ascii="Century Gothic" w:hAnsi="Century Gothic"/>
                        <w:color w:val="44546A" w:themeColor="text2"/>
                        <w:sz w:val="21"/>
                        <w:szCs w:val="21"/>
                      </w:rPr>
                      <w:t>.</w:t>
                    </w:r>
                  </w:ins>
                  <w:r w:rsidR="00B24CB1" w:rsidRPr="002514B5">
                    <w:rPr>
                      <w:rFonts w:ascii="Century Gothic" w:hAnsi="Century Gothic"/>
                      <w:color w:val="44546A" w:themeColor="text2"/>
                      <w:sz w:val="21"/>
                      <w:szCs w:val="21"/>
                    </w:rPr>
                    <w:t xml:space="preserve"> </w:t>
                  </w:r>
                </w:p>
                <w:p w:rsidR="0022604A" w:rsidRPr="002514B5" w:rsidRDefault="00EB64F8" w:rsidP="002514B5">
                  <w:pPr>
                    <w:spacing w:after="200" w:line="276" w:lineRule="auto"/>
                    <w:jc w:val="both"/>
                    <w:rPr>
                      <w:rFonts w:ascii="Century Gothic" w:hAnsi="Century Gothic"/>
                      <w:color w:val="44546A" w:themeColor="text2"/>
                      <w:sz w:val="21"/>
                      <w:szCs w:val="21"/>
                    </w:rPr>
                  </w:pPr>
                  <w:r w:rsidRPr="002514B5">
                    <w:rPr>
                      <w:rFonts w:ascii="Century Gothic" w:hAnsi="Century Gothic"/>
                      <w:color w:val="44546A" w:themeColor="text2"/>
                      <w:sz w:val="21"/>
                      <w:szCs w:val="21"/>
                      <w:u w:val="single"/>
                    </w:rPr>
                    <w:t>Vendors</w:t>
                  </w:r>
                  <w:r w:rsidRPr="002514B5">
                    <w:rPr>
                      <w:rFonts w:ascii="Century Gothic" w:hAnsi="Century Gothic"/>
                      <w:color w:val="44546A" w:themeColor="text2"/>
                      <w:sz w:val="21"/>
                      <w:szCs w:val="21"/>
                    </w:rPr>
                    <w:t xml:space="preserve"> – Suppliers from whom the Company orders necessary parts and inventory </w:t>
                  </w:r>
                  <w:r w:rsidR="00C52AF6">
                    <w:rPr>
                      <w:rFonts w:ascii="Century Gothic" w:hAnsi="Century Gothic"/>
                      <w:color w:val="44546A" w:themeColor="text2"/>
                      <w:sz w:val="21"/>
                      <w:szCs w:val="21"/>
                    </w:rPr>
                    <w:t>needed</w:t>
                  </w:r>
                  <w:r w:rsidR="00C52AF6" w:rsidRPr="002514B5">
                    <w:rPr>
                      <w:rFonts w:ascii="Century Gothic" w:hAnsi="Century Gothic"/>
                      <w:color w:val="44546A" w:themeColor="text2"/>
                      <w:sz w:val="21"/>
                      <w:szCs w:val="21"/>
                    </w:rPr>
                    <w:t xml:space="preserve"> </w:t>
                  </w:r>
                  <w:r w:rsidRPr="002514B5">
                    <w:rPr>
                      <w:rFonts w:ascii="Century Gothic" w:hAnsi="Century Gothic"/>
                      <w:color w:val="44546A" w:themeColor="text2"/>
                      <w:sz w:val="21"/>
                      <w:szCs w:val="21"/>
                    </w:rPr>
                    <w:t>for the new products</w:t>
                  </w:r>
                  <w:ins w:id="2" w:author="Hassan Chaudhry" w:date="2018-01-30T11:53:00Z">
                    <w:r w:rsidR="002A7364">
                      <w:rPr>
                        <w:rFonts w:ascii="Century Gothic" w:hAnsi="Century Gothic"/>
                        <w:color w:val="44546A" w:themeColor="text2"/>
                        <w:sz w:val="21"/>
                        <w:szCs w:val="21"/>
                      </w:rPr>
                      <w:t>.</w:t>
                    </w:r>
                  </w:ins>
                </w:p>
                <w:p w:rsidR="005958D2" w:rsidDel="000D710A" w:rsidRDefault="00EB64F8" w:rsidP="002514B5">
                  <w:pPr>
                    <w:spacing w:after="200" w:line="276" w:lineRule="auto"/>
                    <w:jc w:val="both"/>
                    <w:rPr>
                      <w:del w:id="3" w:author="IEUser" w:date="2018-01-29T20:09:00Z"/>
                      <w:rFonts w:ascii="Century Gothic" w:hAnsi="Century Gothic"/>
                      <w:color w:val="44546A" w:themeColor="text2"/>
                      <w:sz w:val="21"/>
                      <w:szCs w:val="21"/>
                    </w:rPr>
                  </w:pPr>
                  <w:r w:rsidRPr="002514B5">
                    <w:rPr>
                      <w:rFonts w:ascii="Century Gothic" w:hAnsi="Century Gothic"/>
                      <w:color w:val="44546A" w:themeColor="text2"/>
                      <w:sz w:val="21"/>
                      <w:szCs w:val="21"/>
                      <w:u w:val="single"/>
                    </w:rPr>
                    <w:t>Project &amp; E</w:t>
                  </w:r>
                  <w:r w:rsidR="00564692" w:rsidRPr="002514B5">
                    <w:rPr>
                      <w:rFonts w:ascii="Century Gothic" w:hAnsi="Century Gothic"/>
                      <w:color w:val="44546A" w:themeColor="text2"/>
                      <w:sz w:val="21"/>
                      <w:szCs w:val="21"/>
                      <w:u w:val="single"/>
                    </w:rPr>
                    <w:t xml:space="preserve">ngineering </w:t>
                  </w:r>
                  <w:r w:rsidRPr="002514B5">
                    <w:rPr>
                      <w:rFonts w:ascii="Century Gothic" w:hAnsi="Century Gothic"/>
                      <w:color w:val="44546A" w:themeColor="text2"/>
                      <w:sz w:val="21"/>
                      <w:szCs w:val="21"/>
                      <w:u w:val="single"/>
                    </w:rPr>
                    <w:t>D</w:t>
                  </w:r>
                  <w:r w:rsidR="00564692" w:rsidRPr="002514B5">
                    <w:rPr>
                      <w:rFonts w:ascii="Century Gothic" w:hAnsi="Century Gothic"/>
                      <w:color w:val="44546A" w:themeColor="text2"/>
                      <w:sz w:val="21"/>
                      <w:szCs w:val="21"/>
                      <w:u w:val="single"/>
                    </w:rPr>
                    <w:t>epartment</w:t>
                  </w:r>
                  <w:r w:rsidRPr="002514B5">
                    <w:rPr>
                      <w:rFonts w:ascii="Century Gothic" w:hAnsi="Century Gothic"/>
                      <w:color w:val="44546A" w:themeColor="text2"/>
                      <w:sz w:val="21"/>
                      <w:szCs w:val="21"/>
                    </w:rPr>
                    <w:t xml:space="preserve"> – Company Department responsible for project management, design and manufacturing</w:t>
                  </w:r>
                  <w:ins w:id="4" w:author="IEUser" w:date="2018-01-29T20:57:00Z">
                    <w:r w:rsidR="000D710A">
                      <w:rPr>
                        <w:rFonts w:ascii="Century Gothic" w:hAnsi="Century Gothic"/>
                        <w:color w:val="44546A" w:themeColor="text2"/>
                        <w:sz w:val="21"/>
                        <w:szCs w:val="21"/>
                      </w:rPr>
                      <w:t>.</w:t>
                    </w:r>
                  </w:ins>
                </w:p>
                <w:p w:rsidR="000D710A" w:rsidRPr="002514B5" w:rsidRDefault="000D710A" w:rsidP="000D710A">
                  <w:pPr>
                    <w:spacing w:after="200" w:line="276" w:lineRule="auto"/>
                    <w:jc w:val="both"/>
                    <w:rPr>
                      <w:ins w:id="5" w:author="IEUser" w:date="2018-01-29T20:57:00Z"/>
                      <w:rFonts w:ascii="Century Gothic" w:hAnsi="Century Gothic"/>
                      <w:color w:val="44546A" w:themeColor="text2"/>
                      <w:sz w:val="21"/>
                      <w:szCs w:val="21"/>
                    </w:rPr>
                  </w:pPr>
                </w:p>
                <w:p w:rsidR="0022604A" w:rsidRPr="002514B5" w:rsidRDefault="00EB64F8" w:rsidP="002514B5">
                  <w:pPr>
                    <w:spacing w:after="200" w:line="276" w:lineRule="auto"/>
                    <w:jc w:val="both"/>
                    <w:rPr>
                      <w:rFonts w:ascii="Century Gothic" w:hAnsi="Century Gothic"/>
                      <w:color w:val="44546A" w:themeColor="text2"/>
                      <w:sz w:val="21"/>
                      <w:szCs w:val="21"/>
                    </w:rPr>
                  </w:pPr>
                  <w:r w:rsidRPr="002514B5">
                    <w:rPr>
                      <w:rFonts w:ascii="Century Gothic" w:hAnsi="Century Gothic"/>
                      <w:color w:val="44546A" w:themeColor="text2"/>
                      <w:sz w:val="21"/>
                      <w:szCs w:val="21"/>
                      <w:highlight w:val="yellow"/>
                      <w:u w:val="single"/>
                    </w:rPr>
                    <w:t>Risk Management Department (RMD)</w:t>
                  </w:r>
                  <w:r w:rsidRPr="002514B5">
                    <w:rPr>
                      <w:rFonts w:ascii="Century Gothic" w:hAnsi="Century Gothic"/>
                      <w:color w:val="44546A" w:themeColor="text2"/>
                      <w:sz w:val="21"/>
                      <w:szCs w:val="21"/>
                      <w:highlight w:val="yellow"/>
                    </w:rPr>
                    <w:t xml:space="preserve"> – Company Department responsible for xxxxxxxxxxx</w:t>
                  </w:r>
                </w:p>
              </w:tc>
            </w:tr>
            <w:tr w:rsidR="0022604A" w:rsidTr="000273FA">
              <w:tc>
                <w:tcPr>
                  <w:tcW w:w="2155" w:type="dxa"/>
                  <w:shd w:val="clear" w:color="auto" w:fill="F2F2F2" w:themeFill="background1" w:themeFillShade="F2"/>
                </w:tcPr>
                <w:p w:rsidR="0022604A" w:rsidRPr="008309C6" w:rsidRDefault="0022604A" w:rsidP="0087093A">
                  <w:pPr>
                    <w:rPr>
                      <w:rFonts w:ascii="Century Gothic" w:eastAsia="MS Gothic" w:hAnsi="Century Gothic" w:cs="Times New Roman"/>
                      <w:color w:val="44546A" w:themeColor="text2"/>
                      <w:sz w:val="24"/>
                      <w:szCs w:val="36"/>
                      <w:lang w:val="en-US" w:eastAsia="ja-JP"/>
                    </w:rPr>
                  </w:pPr>
                  <w:r w:rsidRPr="008309C6">
                    <w:rPr>
                      <w:rFonts w:ascii="Century Gothic" w:eastAsia="MS Gothic" w:hAnsi="Century Gothic" w:cs="Times New Roman"/>
                      <w:color w:val="44546A" w:themeColor="text2"/>
                      <w:sz w:val="24"/>
                      <w:szCs w:val="36"/>
                      <w:lang w:val="en-US" w:eastAsia="ja-JP"/>
                    </w:rPr>
                    <w:t>Detected problem</w:t>
                  </w:r>
                </w:p>
              </w:tc>
              <w:tc>
                <w:tcPr>
                  <w:tcW w:w="6691" w:type="dxa"/>
                </w:tcPr>
                <w:p w:rsidR="008309C6" w:rsidRPr="002514B5" w:rsidRDefault="0022604A" w:rsidP="002514B5">
                  <w:pPr>
                    <w:spacing w:after="200" w:line="276" w:lineRule="auto"/>
                    <w:jc w:val="both"/>
                    <w:rPr>
                      <w:rFonts w:ascii="Century Gothic" w:hAnsi="Century Gothic"/>
                      <w:color w:val="44546A" w:themeColor="text2"/>
                      <w:sz w:val="21"/>
                      <w:szCs w:val="21"/>
                    </w:rPr>
                  </w:pPr>
                  <w:r w:rsidRPr="00F21AC0">
                    <w:rPr>
                      <w:rFonts w:ascii="Century Gothic" w:hAnsi="Century Gothic"/>
                      <w:color w:val="44546A" w:themeColor="text2"/>
                      <w:sz w:val="21"/>
                      <w:szCs w:val="21"/>
                    </w:rPr>
                    <w:t xml:space="preserve">The </w:t>
                  </w:r>
                  <w:r w:rsidR="00854FBF" w:rsidRPr="00F21AC0">
                    <w:rPr>
                      <w:rFonts w:ascii="Century Gothic" w:hAnsi="Century Gothic"/>
                      <w:color w:val="44546A" w:themeColor="text2"/>
                      <w:sz w:val="21"/>
                      <w:szCs w:val="21"/>
                    </w:rPr>
                    <w:t>C</w:t>
                  </w:r>
                  <w:r w:rsidR="007B4106" w:rsidRPr="00F21AC0">
                    <w:rPr>
                      <w:rFonts w:ascii="Century Gothic" w:hAnsi="Century Gothic"/>
                      <w:color w:val="44546A" w:themeColor="text2"/>
                      <w:sz w:val="21"/>
                      <w:szCs w:val="21"/>
                    </w:rPr>
                    <w:t>ompany requires efficient I</w:t>
                  </w:r>
                  <w:r w:rsidRPr="00F21AC0">
                    <w:rPr>
                      <w:rFonts w:ascii="Century Gothic" w:hAnsi="Century Gothic"/>
                      <w:color w:val="44546A" w:themeColor="text2"/>
                      <w:sz w:val="21"/>
                      <w:szCs w:val="21"/>
                    </w:rPr>
                    <w:t>nventory management system</w:t>
                  </w:r>
                  <w:r w:rsidR="00AC715B">
                    <w:rPr>
                      <w:rFonts w:ascii="Century Gothic" w:hAnsi="Century Gothic"/>
                      <w:color w:val="44546A" w:themeColor="text2"/>
                      <w:sz w:val="21"/>
                      <w:szCs w:val="21"/>
                    </w:rPr>
                    <w:t xml:space="preserve"> and Project management system</w:t>
                  </w:r>
                  <w:r w:rsidRPr="00F21AC0">
                    <w:rPr>
                      <w:rFonts w:ascii="Century Gothic" w:hAnsi="Century Gothic"/>
                      <w:color w:val="44546A" w:themeColor="text2"/>
                      <w:sz w:val="21"/>
                      <w:szCs w:val="21"/>
                    </w:rPr>
                    <w:t>.</w:t>
                  </w:r>
                  <w:ins w:id="6" w:author="Hassan Chaudhry" w:date="2018-01-30T11:54:00Z">
                    <w:r w:rsidR="002A7364">
                      <w:rPr>
                        <w:rFonts w:ascii="Century Gothic" w:hAnsi="Century Gothic"/>
                        <w:color w:val="44546A" w:themeColor="text2"/>
                        <w:sz w:val="21"/>
                        <w:szCs w:val="21"/>
                      </w:rPr>
                      <w:t xml:space="preserve"> A</w:t>
                    </w:r>
                  </w:ins>
                  <w:del w:id="7" w:author="Hassan Chaudhry" w:date="2018-01-30T11:54:00Z">
                    <w:r w:rsidRPr="00F21AC0" w:rsidDel="002A7364">
                      <w:rPr>
                        <w:rFonts w:ascii="Century Gothic" w:hAnsi="Century Gothic"/>
                        <w:color w:val="44546A" w:themeColor="text2"/>
                        <w:sz w:val="21"/>
                        <w:szCs w:val="21"/>
                      </w:rPr>
                      <w:delText xml:space="preserve"> </w:delText>
                    </w:r>
                  </w:del>
                  <w:r w:rsidR="00C52AF6">
                    <w:rPr>
                      <w:rFonts w:ascii="Century Gothic" w:hAnsi="Century Gothic"/>
                      <w:color w:val="44546A" w:themeColor="text2"/>
                      <w:sz w:val="21"/>
                      <w:szCs w:val="21"/>
                    </w:rPr>
                    <w:t xml:space="preserve"> </w:t>
                  </w:r>
                  <w:r w:rsidRPr="00F21AC0">
                    <w:rPr>
                      <w:rFonts w:ascii="Century Gothic" w:hAnsi="Century Gothic"/>
                      <w:color w:val="44546A" w:themeColor="text2"/>
                      <w:sz w:val="21"/>
                      <w:szCs w:val="21"/>
                    </w:rPr>
                    <w:t xml:space="preserve">Potential additional </w:t>
                  </w:r>
                  <w:r w:rsidR="00AC715B">
                    <w:rPr>
                      <w:rFonts w:ascii="Century Gothic" w:hAnsi="Century Gothic"/>
                      <w:color w:val="44546A" w:themeColor="text2"/>
                      <w:sz w:val="21"/>
                      <w:szCs w:val="21"/>
                    </w:rPr>
                    <w:t>request</w:t>
                  </w:r>
                  <w:r w:rsidR="00805034" w:rsidRPr="00F21AC0">
                    <w:rPr>
                      <w:rFonts w:ascii="Century Gothic" w:hAnsi="Century Gothic"/>
                      <w:color w:val="44546A" w:themeColor="text2"/>
                      <w:sz w:val="21"/>
                      <w:szCs w:val="21"/>
                    </w:rPr>
                    <w:t xml:space="preserve"> </w:t>
                  </w:r>
                  <w:r w:rsidR="00AC715B">
                    <w:rPr>
                      <w:rFonts w:ascii="Century Gothic" w:hAnsi="Century Gothic"/>
                      <w:color w:val="44546A" w:themeColor="text2"/>
                      <w:sz w:val="21"/>
                      <w:szCs w:val="21"/>
                    </w:rPr>
                    <w:t>is</w:t>
                  </w:r>
                  <w:r w:rsidR="007B4106" w:rsidRPr="00F21AC0">
                    <w:rPr>
                      <w:rFonts w:ascii="Century Gothic" w:hAnsi="Century Gothic"/>
                      <w:color w:val="44546A" w:themeColor="text2"/>
                      <w:sz w:val="21"/>
                      <w:szCs w:val="21"/>
                    </w:rPr>
                    <w:t xml:space="preserve"> the </w:t>
                  </w:r>
                  <w:ins w:id="8" w:author="Hassan Chaudhry" w:date="2018-01-30T11:54:00Z">
                    <w:r w:rsidR="002A7364">
                      <w:rPr>
                        <w:rFonts w:ascii="Century Gothic" w:hAnsi="Century Gothic"/>
                        <w:color w:val="44546A" w:themeColor="text2"/>
                        <w:sz w:val="21"/>
                        <w:szCs w:val="21"/>
                      </w:rPr>
                      <w:t>e</w:t>
                    </w:r>
                  </w:ins>
                  <w:del w:id="9" w:author="Hassan Chaudhry" w:date="2018-01-30T11:54:00Z">
                    <w:r w:rsidR="007B4106" w:rsidRPr="00F21AC0" w:rsidDel="002A7364">
                      <w:rPr>
                        <w:rFonts w:ascii="Century Gothic" w:hAnsi="Century Gothic"/>
                        <w:color w:val="44546A" w:themeColor="text2"/>
                        <w:sz w:val="21"/>
                        <w:szCs w:val="21"/>
                      </w:rPr>
                      <w:delText>E</w:delText>
                    </w:r>
                  </w:del>
                  <w:r w:rsidRPr="00F21AC0">
                    <w:rPr>
                      <w:rFonts w:ascii="Century Gothic" w:hAnsi="Century Gothic"/>
                      <w:color w:val="44546A" w:themeColor="text2"/>
                      <w:sz w:val="21"/>
                      <w:szCs w:val="21"/>
                    </w:rPr>
                    <w:t>mployee payroll system</w:t>
                  </w:r>
                  <w:r w:rsidR="00805034" w:rsidRPr="00F21AC0">
                    <w:rPr>
                      <w:rFonts w:ascii="Century Gothic" w:hAnsi="Century Gothic"/>
                      <w:color w:val="44546A" w:themeColor="text2"/>
                      <w:sz w:val="21"/>
                      <w:szCs w:val="21"/>
                    </w:rPr>
                    <w:t>.</w:t>
                  </w:r>
                </w:p>
              </w:tc>
            </w:tr>
            <w:tr w:rsidR="0022604A" w:rsidTr="000273FA">
              <w:tc>
                <w:tcPr>
                  <w:tcW w:w="2155" w:type="dxa"/>
                  <w:shd w:val="clear" w:color="auto" w:fill="F2F2F2" w:themeFill="background1" w:themeFillShade="F2"/>
                </w:tcPr>
                <w:p w:rsidR="0022604A" w:rsidRPr="008309C6" w:rsidRDefault="0022604A" w:rsidP="0087093A">
                  <w:pPr>
                    <w:rPr>
                      <w:rFonts w:ascii="Century Gothic" w:eastAsia="MS Gothic" w:hAnsi="Century Gothic" w:cs="Times New Roman"/>
                      <w:color w:val="44546A" w:themeColor="text2"/>
                      <w:sz w:val="24"/>
                      <w:szCs w:val="36"/>
                      <w:lang w:val="en-US" w:eastAsia="ja-JP"/>
                    </w:rPr>
                  </w:pPr>
                  <w:r w:rsidRPr="008309C6">
                    <w:rPr>
                      <w:rFonts w:ascii="Century Gothic" w:eastAsia="MS Gothic" w:hAnsi="Century Gothic" w:cs="Times New Roman"/>
                      <w:color w:val="44546A" w:themeColor="text2"/>
                      <w:sz w:val="24"/>
                      <w:szCs w:val="36"/>
                      <w:lang w:val="en-US" w:eastAsia="ja-JP"/>
                    </w:rPr>
                    <w:t>Proposed solution</w:t>
                  </w:r>
                </w:p>
              </w:tc>
              <w:tc>
                <w:tcPr>
                  <w:tcW w:w="6691" w:type="dxa"/>
                </w:tcPr>
                <w:p w:rsidR="008309C6" w:rsidRPr="00F21AC0" w:rsidRDefault="003B6E69" w:rsidP="00F21AC0">
                  <w:pPr>
                    <w:spacing w:after="200" w:line="276" w:lineRule="auto"/>
                    <w:jc w:val="both"/>
                    <w:rPr>
                      <w:rFonts w:ascii="Century Gothic" w:hAnsi="Century Gothic"/>
                      <w:color w:val="44546A" w:themeColor="text2"/>
                      <w:sz w:val="21"/>
                      <w:szCs w:val="21"/>
                    </w:rPr>
                  </w:pPr>
                  <w:r w:rsidRPr="00F21AC0">
                    <w:rPr>
                      <w:rFonts w:ascii="Century Gothic" w:hAnsi="Century Gothic"/>
                      <w:color w:val="44546A" w:themeColor="text2"/>
                      <w:sz w:val="21"/>
                      <w:szCs w:val="21"/>
                    </w:rPr>
                    <w:t>Building</w:t>
                  </w:r>
                  <w:r w:rsidR="0022604A" w:rsidRPr="00F21AC0">
                    <w:rPr>
                      <w:rFonts w:ascii="Century Gothic" w:hAnsi="Century Gothic"/>
                      <w:color w:val="44546A" w:themeColor="text2"/>
                      <w:sz w:val="21"/>
                      <w:szCs w:val="21"/>
                    </w:rPr>
                    <w:t xml:space="preserve"> a </w:t>
                  </w:r>
                  <w:r w:rsidRPr="00F21AC0">
                    <w:rPr>
                      <w:rFonts w:ascii="Century Gothic" w:hAnsi="Century Gothic"/>
                      <w:color w:val="44546A" w:themeColor="text2"/>
                      <w:sz w:val="21"/>
                      <w:szCs w:val="21"/>
                    </w:rPr>
                    <w:t>D</w:t>
                  </w:r>
                  <w:r w:rsidR="0022604A" w:rsidRPr="00F21AC0">
                    <w:rPr>
                      <w:rFonts w:ascii="Century Gothic" w:hAnsi="Century Gothic"/>
                      <w:color w:val="44546A" w:themeColor="text2"/>
                      <w:sz w:val="21"/>
                      <w:szCs w:val="21"/>
                    </w:rPr>
                    <w:t xml:space="preserve">atabase </w:t>
                  </w:r>
                  <w:r w:rsidRPr="00F21AC0">
                    <w:rPr>
                      <w:rFonts w:ascii="Century Gothic" w:hAnsi="Century Gothic"/>
                      <w:color w:val="44546A" w:themeColor="text2"/>
                      <w:sz w:val="21"/>
                      <w:szCs w:val="21"/>
                    </w:rPr>
                    <w:t>S</w:t>
                  </w:r>
                  <w:r w:rsidR="0022604A" w:rsidRPr="00F21AC0">
                    <w:rPr>
                      <w:rFonts w:ascii="Century Gothic" w:hAnsi="Century Gothic"/>
                      <w:color w:val="44546A" w:themeColor="text2"/>
                      <w:sz w:val="21"/>
                      <w:szCs w:val="21"/>
                    </w:rPr>
                    <w:t xml:space="preserve">ystem that will ensure </w:t>
                  </w:r>
                  <w:r w:rsidR="008309C6" w:rsidRPr="00F21AC0">
                    <w:rPr>
                      <w:rFonts w:ascii="Century Gothic" w:hAnsi="Century Gothic"/>
                      <w:color w:val="44546A" w:themeColor="text2"/>
                      <w:sz w:val="21"/>
                      <w:szCs w:val="21"/>
                    </w:rPr>
                    <w:t xml:space="preserve">effective and operative inventory </w:t>
                  </w:r>
                  <w:r w:rsidR="00B24CB1">
                    <w:rPr>
                      <w:rFonts w:ascii="Century Gothic" w:hAnsi="Century Gothic"/>
                      <w:color w:val="44546A" w:themeColor="text2"/>
                      <w:sz w:val="21"/>
                      <w:szCs w:val="21"/>
                    </w:rPr>
                    <w:t>management</w:t>
                  </w:r>
                  <w:del w:id="10" w:author="Hassan Chaudhry" w:date="2018-01-30T11:55:00Z">
                    <w:r w:rsidR="00B24CB1" w:rsidDel="002A7364">
                      <w:rPr>
                        <w:rFonts w:ascii="Century Gothic" w:hAnsi="Century Gothic"/>
                        <w:color w:val="44546A" w:themeColor="text2"/>
                        <w:sz w:val="21"/>
                        <w:szCs w:val="21"/>
                      </w:rPr>
                      <w:delText xml:space="preserve"> system</w:delText>
                    </w:r>
                  </w:del>
                  <w:r w:rsidR="00B24CB1">
                    <w:rPr>
                      <w:rFonts w:ascii="Century Gothic" w:hAnsi="Century Gothic"/>
                      <w:color w:val="44546A" w:themeColor="text2"/>
                      <w:sz w:val="21"/>
                      <w:szCs w:val="21"/>
                    </w:rPr>
                    <w:t>,</w:t>
                  </w:r>
                  <w:r w:rsidRPr="00F21AC0">
                    <w:rPr>
                      <w:rFonts w:ascii="Century Gothic" w:hAnsi="Century Gothic"/>
                      <w:color w:val="44546A" w:themeColor="text2"/>
                      <w:sz w:val="21"/>
                      <w:szCs w:val="21"/>
                    </w:rPr>
                    <w:t xml:space="preserve"> prompt </w:t>
                  </w:r>
                  <w:r w:rsidR="00B24CB1">
                    <w:rPr>
                      <w:rFonts w:ascii="Century Gothic" w:hAnsi="Century Gothic"/>
                      <w:color w:val="44546A" w:themeColor="text2"/>
                      <w:sz w:val="21"/>
                      <w:szCs w:val="21"/>
                    </w:rPr>
                    <w:t xml:space="preserve">customer </w:t>
                  </w:r>
                  <w:r w:rsidRPr="00F21AC0">
                    <w:rPr>
                      <w:rFonts w:ascii="Century Gothic" w:hAnsi="Century Gothic"/>
                      <w:color w:val="44546A" w:themeColor="text2"/>
                      <w:sz w:val="21"/>
                      <w:szCs w:val="21"/>
                    </w:rPr>
                    <w:t>order request handli</w:t>
                  </w:r>
                  <w:r w:rsidR="00D415BB">
                    <w:rPr>
                      <w:rFonts w:ascii="Century Gothic" w:hAnsi="Century Gothic"/>
                      <w:color w:val="44546A" w:themeColor="text2"/>
                      <w:sz w:val="21"/>
                      <w:szCs w:val="21"/>
                    </w:rPr>
                    <w:t>ng (including issuing of quotes, followed by the final invoicing)</w:t>
                  </w:r>
                  <w:r w:rsidR="00AC715B">
                    <w:rPr>
                      <w:rFonts w:ascii="Century Gothic" w:hAnsi="Century Gothic"/>
                      <w:color w:val="44546A" w:themeColor="text2"/>
                      <w:sz w:val="21"/>
                      <w:szCs w:val="21"/>
                    </w:rPr>
                    <w:t xml:space="preserve"> and</w:t>
                  </w:r>
                  <w:ins w:id="11" w:author="Hassan Chaudhry" w:date="2018-01-30T11:55:00Z">
                    <w:r w:rsidR="002A7364">
                      <w:rPr>
                        <w:rFonts w:ascii="Century Gothic" w:hAnsi="Century Gothic"/>
                        <w:color w:val="44546A" w:themeColor="text2"/>
                        <w:sz w:val="21"/>
                        <w:szCs w:val="21"/>
                      </w:rPr>
                      <w:t xml:space="preserve"> a</w:t>
                    </w:r>
                  </w:ins>
                  <w:r w:rsidR="00AC715B">
                    <w:rPr>
                      <w:rFonts w:ascii="Century Gothic" w:hAnsi="Century Gothic"/>
                      <w:color w:val="44546A" w:themeColor="text2"/>
                      <w:sz w:val="21"/>
                      <w:szCs w:val="21"/>
                    </w:rPr>
                    <w:t xml:space="preserve"> project management system that will respond to Customer’s requests in</w:t>
                  </w:r>
                  <w:ins w:id="12" w:author="Hassan Chaudhry" w:date="2018-01-30T11:56:00Z">
                    <w:r w:rsidR="002A7364">
                      <w:rPr>
                        <w:rFonts w:ascii="Century Gothic" w:hAnsi="Century Gothic"/>
                        <w:color w:val="44546A" w:themeColor="text2"/>
                        <w:sz w:val="21"/>
                        <w:szCs w:val="21"/>
                      </w:rPr>
                      <w:t xml:space="preserve"> a</w:t>
                    </w:r>
                  </w:ins>
                  <w:r w:rsidR="00AC715B">
                    <w:rPr>
                      <w:rFonts w:ascii="Century Gothic" w:hAnsi="Century Gothic"/>
                      <w:color w:val="44546A" w:themeColor="text2"/>
                      <w:sz w:val="21"/>
                      <w:szCs w:val="21"/>
                    </w:rPr>
                    <w:t xml:space="preserve"> timely and efficient manner.</w:t>
                  </w:r>
                </w:p>
                <w:p w:rsidR="007B4106" w:rsidRDefault="007B4106" w:rsidP="007B4106">
                  <w:pPr>
                    <w:jc w:val="both"/>
                    <w:rPr>
                      <w:rFonts w:ascii="Century Gothic" w:hAnsi="Century Gothic"/>
                      <w:color w:val="44546A" w:themeColor="text2"/>
                      <w:sz w:val="21"/>
                      <w:szCs w:val="21"/>
                    </w:rPr>
                  </w:pPr>
                  <w:r>
                    <w:rPr>
                      <w:rFonts w:ascii="Century Gothic" w:hAnsi="Century Gothic"/>
                      <w:color w:val="44546A" w:themeColor="text2"/>
                      <w:sz w:val="21"/>
                      <w:szCs w:val="21"/>
                    </w:rPr>
                    <w:t>P</w:t>
                  </w:r>
                  <w:r w:rsidR="003B6E69" w:rsidRPr="007B4106">
                    <w:rPr>
                      <w:rFonts w:ascii="Century Gothic" w:hAnsi="Century Gothic"/>
                      <w:color w:val="44546A" w:themeColor="text2"/>
                      <w:sz w:val="21"/>
                      <w:szCs w:val="21"/>
                    </w:rPr>
                    <w:t>ossible additional features</w:t>
                  </w:r>
                  <w:r>
                    <w:rPr>
                      <w:rFonts w:ascii="Century Gothic" w:hAnsi="Century Gothic"/>
                      <w:color w:val="44546A" w:themeColor="text2"/>
                      <w:sz w:val="21"/>
                      <w:szCs w:val="21"/>
                    </w:rPr>
                    <w:t>:</w:t>
                  </w:r>
                </w:p>
                <w:p w:rsidR="008309C6" w:rsidRPr="007B4106" w:rsidRDefault="000D710A" w:rsidP="007B4106">
                  <w:pPr>
                    <w:pStyle w:val="ListParagraph"/>
                    <w:numPr>
                      <w:ilvl w:val="0"/>
                      <w:numId w:val="6"/>
                    </w:numPr>
                    <w:jc w:val="both"/>
                    <w:rPr>
                      <w:rFonts w:ascii="Century Gothic" w:eastAsia="MS Gothic" w:hAnsi="Century Gothic" w:cs="Times New Roman"/>
                      <w:color w:val="44546A" w:themeColor="text2"/>
                      <w:sz w:val="21"/>
                      <w:szCs w:val="21"/>
                      <w:lang w:val="en-US" w:eastAsia="ja-JP"/>
                    </w:rPr>
                  </w:pPr>
                  <w:ins w:id="13" w:author="IEUser" w:date="2018-01-29T20:57:00Z">
                    <w:r>
                      <w:rPr>
                        <w:rFonts w:ascii="Century Gothic" w:hAnsi="Century Gothic"/>
                        <w:color w:val="44546A" w:themeColor="text2"/>
                        <w:sz w:val="21"/>
                        <w:szCs w:val="21"/>
                      </w:rPr>
                      <w:t xml:space="preserve">Integration with </w:t>
                    </w:r>
                  </w:ins>
                  <w:r w:rsidR="003B6E69" w:rsidRPr="007B4106">
                    <w:rPr>
                      <w:rFonts w:ascii="Century Gothic" w:hAnsi="Century Gothic"/>
                      <w:color w:val="44546A" w:themeColor="text2"/>
                      <w:sz w:val="21"/>
                      <w:szCs w:val="21"/>
                    </w:rPr>
                    <w:t>Employee Payroll system</w:t>
                  </w:r>
                </w:p>
              </w:tc>
            </w:tr>
          </w:tbl>
          <w:p w:rsidR="0087093A" w:rsidRPr="0087093A" w:rsidRDefault="0087093A" w:rsidP="0087093A">
            <w:pPr>
              <w:rPr>
                <w:rFonts w:ascii="Century Gothic" w:eastAsia="MS Gothic" w:hAnsi="Century Gothic" w:cs="Times New Roman"/>
                <w:color w:val="F24F4F"/>
                <w:sz w:val="12"/>
                <w:szCs w:val="36"/>
                <w:lang w:val="en-US" w:eastAsia="ja-JP"/>
              </w:rPr>
            </w:pPr>
          </w:p>
          <w:p w:rsidR="008309C6" w:rsidRDefault="00741419" w:rsidP="0022604A">
            <w:pPr>
              <w:rPr>
                <w:rFonts w:ascii="Century Gothic" w:eastAsia="MS Gothic" w:hAnsi="Century Gothic" w:cs="Times New Roman"/>
                <w:color w:val="F24F4F"/>
                <w:sz w:val="36"/>
                <w:szCs w:val="36"/>
                <w:lang w:val="en-US" w:eastAsia="ja-JP"/>
              </w:rPr>
            </w:pPr>
            <w:r>
              <w:rPr>
                <w:rFonts w:ascii="Century Gothic" w:eastAsia="MS Gothic" w:hAnsi="Century Gothic" w:cs="Times New Roman"/>
                <w:color w:val="F24F4F"/>
                <w:sz w:val="36"/>
                <w:szCs w:val="36"/>
                <w:lang w:val="en-US" w:eastAsia="ja-JP"/>
              </w:rPr>
              <w:t>Problem Definition</w:t>
            </w:r>
          </w:p>
          <w:p w:rsidR="00741419" w:rsidRPr="00741419" w:rsidRDefault="00741419" w:rsidP="0022604A">
            <w:pPr>
              <w:rPr>
                <w:rFonts w:ascii="Century Gothic" w:eastAsia="MS Gothic" w:hAnsi="Century Gothic" w:cs="Times New Roman"/>
                <w:color w:val="F24F4F"/>
                <w:sz w:val="18"/>
                <w:szCs w:val="36"/>
                <w:lang w:val="en-US" w:eastAsia="ja-JP"/>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8846"/>
            </w:tblGrid>
            <w:tr w:rsidR="000273FA" w:rsidRPr="00741419" w:rsidTr="000273FA">
              <w:tc>
                <w:tcPr>
                  <w:tcW w:w="8846" w:type="dxa"/>
                </w:tcPr>
                <w:p w:rsidR="00854FBF" w:rsidDel="00ED0DCD" w:rsidRDefault="00854FBF" w:rsidP="00F21AC0">
                  <w:pPr>
                    <w:spacing w:after="200" w:line="276" w:lineRule="auto"/>
                    <w:jc w:val="both"/>
                    <w:rPr>
                      <w:del w:id="14" w:author="IEUser" w:date="2018-01-29T20:51:00Z"/>
                      <w:rFonts w:ascii="Century Gothic" w:hAnsi="Century Gothic"/>
                      <w:color w:val="44546A" w:themeColor="text2"/>
                      <w:sz w:val="21"/>
                      <w:szCs w:val="21"/>
                    </w:rPr>
                  </w:pPr>
                  <w:r>
                    <w:rPr>
                      <w:rFonts w:ascii="Century Gothic" w:hAnsi="Century Gothic"/>
                      <w:color w:val="44546A" w:themeColor="text2"/>
                      <w:sz w:val="21"/>
                      <w:szCs w:val="21"/>
                    </w:rPr>
                    <w:t xml:space="preserve">The Company </w:t>
                  </w:r>
                  <w:ins w:id="15" w:author="IEUser" w:date="2018-01-29T20:15:00Z">
                    <w:r w:rsidR="00EA1C6D">
                      <w:rPr>
                        <w:rFonts w:ascii="Century Gothic" w:hAnsi="Century Gothic"/>
                        <w:color w:val="44546A" w:themeColor="text2"/>
                        <w:sz w:val="21"/>
                        <w:szCs w:val="21"/>
                      </w:rPr>
                      <w:t xml:space="preserve">primarily </w:t>
                    </w:r>
                  </w:ins>
                  <w:del w:id="16" w:author="IEUser" w:date="2018-01-29T20:12:00Z">
                    <w:r w:rsidRPr="00854FBF" w:rsidDel="00EA1C6D">
                      <w:rPr>
                        <w:rFonts w:ascii="Century Gothic" w:hAnsi="Century Gothic"/>
                        <w:color w:val="44546A" w:themeColor="text2"/>
                        <w:sz w:val="21"/>
                        <w:szCs w:val="21"/>
                      </w:rPr>
                      <w:delText>necessitates</w:delText>
                    </w:r>
                    <w:r w:rsidDel="00EA1C6D">
                      <w:rPr>
                        <w:rFonts w:ascii="Century Gothic" w:hAnsi="Century Gothic"/>
                        <w:color w:val="44546A" w:themeColor="text2"/>
                        <w:sz w:val="21"/>
                        <w:szCs w:val="21"/>
                      </w:rPr>
                      <w:delText xml:space="preserve"> </w:delText>
                    </w:r>
                  </w:del>
                  <w:ins w:id="17" w:author="IEUser" w:date="2018-01-29T20:12:00Z">
                    <w:r w:rsidR="00EA1C6D">
                      <w:rPr>
                        <w:rFonts w:ascii="Century Gothic" w:hAnsi="Century Gothic"/>
                        <w:color w:val="44546A" w:themeColor="text2"/>
                        <w:sz w:val="21"/>
                        <w:szCs w:val="21"/>
                      </w:rPr>
                      <w:t xml:space="preserve">requires </w:t>
                    </w:r>
                  </w:ins>
                  <w:del w:id="18" w:author="IEUser" w:date="2018-01-29T20:13:00Z">
                    <w:r w:rsidDel="00EA1C6D">
                      <w:rPr>
                        <w:rFonts w:ascii="Century Gothic" w:hAnsi="Century Gothic"/>
                        <w:color w:val="44546A" w:themeColor="text2"/>
                        <w:sz w:val="21"/>
                        <w:szCs w:val="21"/>
                      </w:rPr>
                      <w:delText xml:space="preserve">the </w:delText>
                    </w:r>
                  </w:del>
                  <w:ins w:id="19" w:author="IEUser" w:date="2018-01-29T20:13:00Z">
                    <w:r w:rsidR="00EA1C6D">
                      <w:rPr>
                        <w:rFonts w:ascii="Century Gothic" w:hAnsi="Century Gothic"/>
                        <w:color w:val="44546A" w:themeColor="text2"/>
                        <w:sz w:val="21"/>
                        <w:szCs w:val="21"/>
                      </w:rPr>
                      <w:t xml:space="preserve">an </w:t>
                    </w:r>
                  </w:ins>
                  <w:r>
                    <w:rPr>
                      <w:rFonts w:ascii="Century Gothic" w:hAnsi="Century Gothic"/>
                      <w:color w:val="44546A" w:themeColor="text2"/>
                      <w:sz w:val="21"/>
                      <w:szCs w:val="21"/>
                    </w:rPr>
                    <w:t>efficient and effective inventory management system. Maintain</w:t>
                  </w:r>
                  <w:r w:rsidR="00805034">
                    <w:rPr>
                      <w:rFonts w:ascii="Century Gothic" w:hAnsi="Century Gothic"/>
                      <w:color w:val="44546A" w:themeColor="text2"/>
                      <w:sz w:val="21"/>
                      <w:szCs w:val="21"/>
                    </w:rPr>
                    <w:t>ing</w:t>
                  </w:r>
                  <w:r>
                    <w:rPr>
                      <w:rFonts w:ascii="Century Gothic" w:hAnsi="Century Gothic"/>
                      <w:color w:val="44546A" w:themeColor="text2"/>
                      <w:sz w:val="21"/>
                      <w:szCs w:val="21"/>
                    </w:rPr>
                    <w:t xml:space="preserve"> excessive inventory is costly and not desirable for the Company</w:t>
                  </w:r>
                  <w:ins w:id="20" w:author="IEUser" w:date="2018-01-29T20:14:00Z">
                    <w:r w:rsidR="00EA1C6D">
                      <w:rPr>
                        <w:rFonts w:ascii="Century Gothic" w:hAnsi="Century Gothic"/>
                        <w:color w:val="44546A" w:themeColor="text2"/>
                        <w:sz w:val="21"/>
                        <w:szCs w:val="21"/>
                      </w:rPr>
                      <w:t xml:space="preserve">. </w:t>
                    </w:r>
                  </w:ins>
                  <w:del w:id="21" w:author="IEUser" w:date="2018-01-29T20:14:00Z">
                    <w:r w:rsidDel="00EA1C6D">
                      <w:rPr>
                        <w:rFonts w:ascii="Century Gothic" w:hAnsi="Century Gothic"/>
                        <w:color w:val="44546A" w:themeColor="text2"/>
                        <w:sz w:val="21"/>
                        <w:szCs w:val="21"/>
                      </w:rPr>
                      <w:delText>,</w:delText>
                    </w:r>
                  </w:del>
                  <w:r>
                    <w:rPr>
                      <w:rFonts w:ascii="Century Gothic" w:hAnsi="Century Gothic"/>
                      <w:color w:val="44546A" w:themeColor="text2"/>
                      <w:sz w:val="21"/>
                      <w:szCs w:val="21"/>
                    </w:rPr>
                    <w:t xml:space="preserve"> </w:t>
                  </w:r>
                  <w:del w:id="22" w:author="IEUser" w:date="2018-01-29T20:58:00Z">
                    <w:r w:rsidDel="000D710A">
                      <w:rPr>
                        <w:rFonts w:ascii="Century Gothic" w:hAnsi="Century Gothic"/>
                        <w:color w:val="44546A" w:themeColor="text2"/>
                        <w:sz w:val="21"/>
                        <w:szCs w:val="21"/>
                      </w:rPr>
                      <w:delText xml:space="preserve">as well as encountering product deficit </w:delText>
                    </w:r>
                    <w:r w:rsidR="007B4106" w:rsidDel="000D710A">
                      <w:rPr>
                        <w:rFonts w:ascii="Century Gothic" w:hAnsi="Century Gothic"/>
                        <w:color w:val="44546A" w:themeColor="text2"/>
                        <w:sz w:val="21"/>
                        <w:szCs w:val="21"/>
                      </w:rPr>
                      <w:delText>at the time of the Customer’s o</w:delText>
                    </w:r>
                    <w:r w:rsidR="003B6E69" w:rsidDel="000D710A">
                      <w:rPr>
                        <w:rFonts w:ascii="Century Gothic" w:hAnsi="Century Gothic"/>
                        <w:color w:val="44546A" w:themeColor="text2"/>
                        <w:sz w:val="21"/>
                        <w:szCs w:val="21"/>
                      </w:rPr>
                      <w:delText>rder</w:delText>
                    </w:r>
                    <w:r w:rsidR="007B4106" w:rsidDel="000D710A">
                      <w:rPr>
                        <w:rFonts w:ascii="Century Gothic" w:hAnsi="Century Gothic"/>
                        <w:color w:val="44546A" w:themeColor="text2"/>
                        <w:sz w:val="21"/>
                        <w:szCs w:val="21"/>
                      </w:rPr>
                      <w:delText xml:space="preserve"> placement</w:delText>
                    </w:r>
                    <w:r w:rsidR="003B6E69" w:rsidDel="000D710A">
                      <w:rPr>
                        <w:rFonts w:ascii="Century Gothic" w:hAnsi="Century Gothic"/>
                        <w:color w:val="44546A" w:themeColor="text2"/>
                        <w:sz w:val="21"/>
                        <w:szCs w:val="21"/>
                      </w:rPr>
                      <w:delText>.</w:delText>
                    </w:r>
                  </w:del>
                  <w:ins w:id="23" w:author="IEUser" w:date="2018-01-29T20:58:00Z">
                    <w:r w:rsidR="000D710A">
                      <w:rPr>
                        <w:rFonts w:ascii="Century Gothic" w:hAnsi="Century Gothic"/>
                        <w:color w:val="44546A" w:themeColor="text2"/>
                        <w:sz w:val="21"/>
                        <w:szCs w:val="21"/>
                      </w:rPr>
                      <w:t xml:space="preserve">Ensuring a customer’s order is </w:t>
                    </w:r>
                  </w:ins>
                  <w:r w:rsidR="003B6E69">
                    <w:rPr>
                      <w:rFonts w:ascii="Century Gothic" w:hAnsi="Century Gothic"/>
                      <w:color w:val="44546A" w:themeColor="text2"/>
                      <w:sz w:val="21"/>
                      <w:szCs w:val="21"/>
                    </w:rPr>
                    <w:t xml:space="preserve"> </w:t>
                  </w:r>
                  <w:del w:id="24" w:author="IEUser" w:date="2018-01-29T20:51:00Z">
                    <w:r w:rsidR="003B6E69" w:rsidDel="00ED0DCD">
                      <w:rPr>
                        <w:rFonts w:ascii="Century Gothic" w:hAnsi="Century Gothic"/>
                        <w:color w:val="44546A" w:themeColor="text2"/>
                        <w:sz w:val="21"/>
                        <w:szCs w:val="21"/>
                      </w:rPr>
                      <w:delText>With that said, efficient inventory management is one of the crucial features of a successful business process.</w:delText>
                    </w:r>
                  </w:del>
                </w:p>
                <w:p w:rsidR="00ED0DCD" w:rsidRDefault="00ED0DCD" w:rsidP="00F21AC0">
                  <w:pPr>
                    <w:spacing w:after="200" w:line="276" w:lineRule="auto"/>
                    <w:jc w:val="both"/>
                    <w:rPr>
                      <w:ins w:id="25" w:author="IEUser" w:date="2018-01-29T20:51:00Z"/>
                      <w:rFonts w:ascii="Century Gothic" w:hAnsi="Century Gothic"/>
                      <w:color w:val="44546A" w:themeColor="text2"/>
                      <w:sz w:val="21"/>
                      <w:szCs w:val="21"/>
                    </w:rPr>
                  </w:pPr>
                </w:p>
                <w:p w:rsidR="008309C6" w:rsidDel="002E7CF5" w:rsidRDefault="000F129C">
                  <w:pPr>
                    <w:spacing w:after="200" w:line="276" w:lineRule="auto"/>
                    <w:jc w:val="both"/>
                    <w:rPr>
                      <w:del w:id="26" w:author="IEUser" w:date="2018-01-29T21:13:00Z"/>
                      <w:rFonts w:ascii="Century Gothic" w:hAnsi="Century Gothic"/>
                      <w:color w:val="44546A" w:themeColor="text2"/>
                      <w:sz w:val="21"/>
                      <w:szCs w:val="21"/>
                    </w:rPr>
                  </w:pPr>
                  <w:del w:id="27" w:author="IEUser" w:date="2018-01-29T20:51:00Z">
                    <w:r w:rsidDel="00ED0DCD">
                      <w:rPr>
                        <w:rFonts w:ascii="Century Gothic" w:hAnsi="Century Gothic"/>
                        <w:color w:val="44546A" w:themeColor="text2"/>
                        <w:sz w:val="21"/>
                        <w:szCs w:val="21"/>
                      </w:rPr>
                      <w:delText>We found t</w:delText>
                    </w:r>
                  </w:del>
                  <w:ins w:id="28" w:author="IEUser" w:date="2018-01-29T20:51:00Z">
                    <w:r w:rsidR="00ED0DCD">
                      <w:rPr>
                        <w:rFonts w:ascii="Century Gothic" w:hAnsi="Century Gothic"/>
                        <w:color w:val="44546A" w:themeColor="text2"/>
                        <w:sz w:val="21"/>
                        <w:szCs w:val="21"/>
                      </w:rPr>
                      <w:t>T</w:t>
                    </w:r>
                  </w:ins>
                  <w:r>
                    <w:rPr>
                      <w:rFonts w:ascii="Century Gothic" w:hAnsi="Century Gothic"/>
                      <w:color w:val="44546A" w:themeColor="text2"/>
                      <w:sz w:val="21"/>
                      <w:szCs w:val="21"/>
                    </w:rPr>
                    <w:t xml:space="preserve">his problem </w:t>
                  </w:r>
                  <w:ins w:id="29" w:author="IEUser" w:date="2018-01-29T20:51:00Z">
                    <w:r w:rsidR="00BC48D2">
                      <w:rPr>
                        <w:rFonts w:ascii="Century Gothic" w:hAnsi="Century Gothic"/>
                        <w:color w:val="44546A" w:themeColor="text2"/>
                        <w:sz w:val="21"/>
                        <w:szCs w:val="21"/>
                      </w:rPr>
                      <w:t>is</w:t>
                    </w:r>
                  </w:ins>
                  <w:del w:id="30" w:author="IEUser" w:date="2018-01-29T21:07:00Z">
                    <w:r w:rsidDel="00BC48D2">
                      <w:rPr>
                        <w:rFonts w:ascii="Century Gothic" w:hAnsi="Century Gothic"/>
                        <w:color w:val="44546A" w:themeColor="text2"/>
                        <w:sz w:val="21"/>
                        <w:szCs w:val="21"/>
                      </w:rPr>
                      <w:delText>interesting as</w:delText>
                    </w:r>
                  </w:del>
                  <w:r>
                    <w:rPr>
                      <w:rFonts w:ascii="Century Gothic" w:hAnsi="Century Gothic"/>
                      <w:color w:val="44546A" w:themeColor="text2"/>
                      <w:sz w:val="21"/>
                      <w:szCs w:val="21"/>
                    </w:rPr>
                    <w:t xml:space="preserve"> </w:t>
                  </w:r>
                  <w:r w:rsidR="008309C6" w:rsidRPr="00741419">
                    <w:rPr>
                      <w:rFonts w:ascii="Century Gothic" w:hAnsi="Century Gothic"/>
                      <w:color w:val="44546A" w:themeColor="text2"/>
                      <w:sz w:val="21"/>
                      <w:szCs w:val="21"/>
                    </w:rPr>
                    <w:t xml:space="preserve">creating a database system </w:t>
                  </w:r>
                  <w:r w:rsidR="00AC715B">
                    <w:rPr>
                      <w:rFonts w:ascii="Century Gothic" w:hAnsi="Century Gothic"/>
                      <w:color w:val="44546A" w:themeColor="text2"/>
                      <w:sz w:val="21"/>
                      <w:szCs w:val="21"/>
                    </w:rPr>
                    <w:t xml:space="preserve">that </w:t>
                  </w:r>
                  <w:ins w:id="31" w:author="IEUser" w:date="2018-01-29T21:04:00Z">
                    <w:r w:rsidR="00BC48D2">
                      <w:rPr>
                        <w:rFonts w:ascii="Century Gothic" w:hAnsi="Century Gothic"/>
                        <w:color w:val="44546A" w:themeColor="text2"/>
                        <w:sz w:val="21"/>
                        <w:szCs w:val="21"/>
                      </w:rPr>
                      <w:t>tracks inventory and products along the value chain. A database that</w:t>
                    </w:r>
                  </w:ins>
                  <w:del w:id="32" w:author="IEUser" w:date="2018-01-29T21:05:00Z">
                    <w:r w:rsidR="00AC715B" w:rsidDel="00BC48D2">
                      <w:rPr>
                        <w:rFonts w:ascii="Century Gothic" w:hAnsi="Century Gothic"/>
                        <w:color w:val="44546A" w:themeColor="text2"/>
                        <w:sz w:val="21"/>
                        <w:szCs w:val="21"/>
                      </w:rPr>
                      <w:delText>will</w:delText>
                    </w:r>
                  </w:del>
                  <w:r w:rsidR="00AC715B">
                    <w:rPr>
                      <w:rFonts w:ascii="Century Gothic" w:hAnsi="Century Gothic"/>
                      <w:color w:val="44546A" w:themeColor="text2"/>
                      <w:sz w:val="21"/>
                      <w:szCs w:val="21"/>
                    </w:rPr>
                    <w:t xml:space="preserve"> </w:t>
                  </w:r>
                  <w:ins w:id="33" w:author="IEUser" w:date="2018-01-29T21:05:00Z">
                    <w:r w:rsidR="00BC48D2">
                      <w:rPr>
                        <w:rFonts w:ascii="Century Gothic" w:hAnsi="Century Gothic"/>
                        <w:color w:val="44546A" w:themeColor="text2"/>
                        <w:sz w:val="21"/>
                        <w:szCs w:val="21"/>
                      </w:rPr>
                      <w:t xml:space="preserve">is able to </w:t>
                    </w:r>
                  </w:ins>
                  <w:r w:rsidR="00AC715B">
                    <w:rPr>
                      <w:rFonts w:ascii="Century Gothic" w:hAnsi="Century Gothic"/>
                      <w:color w:val="44546A" w:themeColor="text2"/>
                      <w:sz w:val="21"/>
                      <w:szCs w:val="21"/>
                    </w:rPr>
                    <w:t xml:space="preserve">support </w:t>
                  </w:r>
                  <w:ins w:id="34" w:author="IEUser" w:date="2018-01-29T21:07:00Z">
                    <w:r w:rsidR="00BC48D2">
                      <w:rPr>
                        <w:rFonts w:ascii="Century Gothic" w:hAnsi="Century Gothic"/>
                        <w:color w:val="44546A" w:themeColor="text2"/>
                        <w:sz w:val="21"/>
                        <w:szCs w:val="21"/>
                      </w:rPr>
                      <w:t xml:space="preserve">the </w:t>
                    </w:r>
                  </w:ins>
                  <w:del w:id="35" w:author="IEUser" w:date="2018-01-29T21:06:00Z">
                    <w:r w:rsidR="00AC715B" w:rsidDel="00BC48D2">
                      <w:rPr>
                        <w:rFonts w:ascii="Century Gothic" w:hAnsi="Century Gothic"/>
                        <w:color w:val="44546A" w:themeColor="text2"/>
                        <w:sz w:val="21"/>
                        <w:szCs w:val="21"/>
                      </w:rPr>
                      <w:delText xml:space="preserve">maintenance of </w:delText>
                    </w:r>
                  </w:del>
                  <w:r w:rsidR="00992937">
                    <w:rPr>
                      <w:rFonts w:ascii="Century Gothic" w:hAnsi="Century Gothic"/>
                      <w:color w:val="44546A" w:themeColor="text2"/>
                      <w:sz w:val="21"/>
                      <w:szCs w:val="21"/>
                    </w:rPr>
                    <w:t xml:space="preserve">Company’s </w:t>
                  </w:r>
                  <w:ins w:id="36" w:author="IEUser" w:date="2018-01-29T21:06:00Z">
                    <w:r w:rsidR="00BC48D2">
                      <w:rPr>
                        <w:rFonts w:ascii="Century Gothic" w:hAnsi="Century Gothic"/>
                        <w:color w:val="44546A" w:themeColor="text2"/>
                        <w:sz w:val="21"/>
                        <w:szCs w:val="21"/>
                      </w:rPr>
                      <w:t xml:space="preserve">sales and manufacturing of </w:t>
                    </w:r>
                  </w:ins>
                  <w:r w:rsidR="00992937">
                    <w:rPr>
                      <w:rFonts w:ascii="Century Gothic" w:hAnsi="Century Gothic"/>
                      <w:color w:val="44546A" w:themeColor="text2"/>
                      <w:sz w:val="21"/>
                      <w:szCs w:val="21"/>
                    </w:rPr>
                    <w:t xml:space="preserve">diverse </w:t>
                  </w:r>
                  <w:ins w:id="37" w:author="IEUser" w:date="2018-01-29T21:06:00Z">
                    <w:r w:rsidR="00BC48D2">
                      <w:rPr>
                        <w:rFonts w:ascii="Century Gothic" w:hAnsi="Century Gothic"/>
                        <w:color w:val="44546A" w:themeColor="text2"/>
                        <w:sz w:val="21"/>
                        <w:szCs w:val="21"/>
                      </w:rPr>
                      <w:t xml:space="preserve">led </w:t>
                    </w:r>
                  </w:ins>
                  <w:r w:rsidR="00992937">
                    <w:rPr>
                      <w:rFonts w:ascii="Century Gothic" w:hAnsi="Century Gothic"/>
                      <w:color w:val="44546A" w:themeColor="text2"/>
                      <w:sz w:val="21"/>
                      <w:szCs w:val="21"/>
                    </w:rPr>
                    <w:t xml:space="preserve">products, </w:t>
                  </w:r>
                  <w:ins w:id="38" w:author="IEUser" w:date="2018-01-29T21:08:00Z">
                    <w:r w:rsidR="00BC48D2">
                      <w:rPr>
                        <w:rFonts w:ascii="Century Gothic" w:hAnsi="Century Gothic"/>
                        <w:color w:val="44546A" w:themeColor="text2"/>
                        <w:sz w:val="21"/>
                        <w:szCs w:val="21"/>
                      </w:rPr>
                      <w:t xml:space="preserve">with up-to-date (not real-time) data on manufactured and finished parts. An </w:t>
                    </w:r>
                  </w:ins>
                  <w:r w:rsidR="00992937">
                    <w:rPr>
                      <w:rFonts w:ascii="Century Gothic" w:hAnsi="Century Gothic"/>
                      <w:color w:val="44546A" w:themeColor="text2"/>
                      <w:sz w:val="21"/>
                      <w:szCs w:val="21"/>
                    </w:rPr>
                    <w:t xml:space="preserve">efficient quote </w:t>
                  </w:r>
                  <w:ins w:id="39" w:author="IEUser" w:date="2018-01-29T21:09:00Z">
                    <w:r w:rsidR="00BC48D2">
                      <w:rPr>
                        <w:rFonts w:ascii="Century Gothic" w:hAnsi="Century Gothic"/>
                        <w:color w:val="44546A" w:themeColor="text2"/>
                        <w:sz w:val="21"/>
                        <w:szCs w:val="21"/>
                      </w:rPr>
                      <w:t xml:space="preserve">system that </w:t>
                    </w:r>
                  </w:ins>
                  <w:r w:rsidR="00992937">
                    <w:rPr>
                      <w:rFonts w:ascii="Century Gothic" w:hAnsi="Century Gothic"/>
                      <w:color w:val="44546A" w:themeColor="text2"/>
                      <w:sz w:val="21"/>
                      <w:szCs w:val="21"/>
                    </w:rPr>
                    <w:t>hand</w:t>
                  </w:r>
                  <w:ins w:id="40" w:author="IEUser" w:date="2018-01-29T21:09:00Z">
                    <w:r w:rsidR="00BC48D2">
                      <w:rPr>
                        <w:rFonts w:ascii="Century Gothic" w:hAnsi="Century Gothic"/>
                        <w:color w:val="44546A" w:themeColor="text2"/>
                        <w:sz w:val="21"/>
                        <w:szCs w:val="21"/>
                      </w:rPr>
                      <w:t xml:space="preserve">les and tracks orders within the </w:t>
                    </w:r>
                  </w:ins>
                  <w:ins w:id="41" w:author="IEUser" w:date="2018-01-29T21:10:00Z">
                    <w:r w:rsidR="00BC48D2">
                      <w:rPr>
                        <w:rFonts w:ascii="Century Gothic" w:hAnsi="Century Gothic"/>
                        <w:color w:val="44546A" w:themeColor="text2"/>
                        <w:sz w:val="21"/>
                        <w:szCs w:val="21"/>
                      </w:rPr>
                      <w:t>company</w:t>
                    </w:r>
                  </w:ins>
                  <w:ins w:id="42" w:author="IEUser" w:date="2018-01-29T21:09:00Z">
                    <w:r w:rsidR="00BC48D2">
                      <w:rPr>
                        <w:rFonts w:ascii="Century Gothic" w:hAnsi="Century Gothic"/>
                        <w:color w:val="44546A" w:themeColor="text2"/>
                        <w:sz w:val="21"/>
                        <w:szCs w:val="21"/>
                      </w:rPr>
                      <w:t>.</w:t>
                    </w:r>
                  </w:ins>
                  <w:del w:id="43" w:author="IEUser" w:date="2018-01-29T21:09:00Z">
                    <w:r w:rsidR="00992937" w:rsidDel="00BC48D2">
                      <w:rPr>
                        <w:rFonts w:ascii="Century Gothic" w:hAnsi="Century Gothic"/>
                        <w:color w:val="44546A" w:themeColor="text2"/>
                        <w:sz w:val="21"/>
                        <w:szCs w:val="21"/>
                      </w:rPr>
                      <w:delText>ling</w:delText>
                    </w:r>
                  </w:del>
                  <w:del w:id="44" w:author="IEUser" w:date="2018-01-29T21:10:00Z">
                    <w:r w:rsidR="00992937" w:rsidDel="00BC48D2">
                      <w:rPr>
                        <w:rFonts w:ascii="Century Gothic" w:hAnsi="Century Gothic"/>
                        <w:color w:val="44546A" w:themeColor="text2"/>
                        <w:sz w:val="21"/>
                        <w:szCs w:val="21"/>
                      </w:rPr>
                      <w:delText xml:space="preserve"> that</w:delText>
                    </w:r>
                  </w:del>
                  <w:ins w:id="45" w:author="IEUser" w:date="2018-01-29T21:10:00Z">
                    <w:r w:rsidR="00BC48D2">
                      <w:rPr>
                        <w:rFonts w:ascii="Century Gothic" w:hAnsi="Century Gothic"/>
                        <w:color w:val="44546A" w:themeColor="text2"/>
                        <w:sz w:val="21"/>
                        <w:szCs w:val="21"/>
                      </w:rPr>
                      <w:t xml:space="preserve"> </w:t>
                    </w:r>
                  </w:ins>
                  <w:ins w:id="46" w:author="IEUser" w:date="2018-01-29T21:11:00Z">
                    <w:r w:rsidR="00BC48D2">
                      <w:rPr>
                        <w:rFonts w:ascii="Century Gothic" w:hAnsi="Century Gothic"/>
                        <w:color w:val="44546A" w:themeColor="text2"/>
                        <w:sz w:val="21"/>
                        <w:szCs w:val="21"/>
                      </w:rPr>
                      <w:t>The</w:t>
                    </w:r>
                  </w:ins>
                  <w:del w:id="47" w:author="IEUser" w:date="2018-01-29T21:11:00Z">
                    <w:r w:rsidR="00992937" w:rsidDel="00BC48D2">
                      <w:rPr>
                        <w:rFonts w:ascii="Century Gothic" w:hAnsi="Century Gothic"/>
                        <w:color w:val="44546A" w:themeColor="text2"/>
                        <w:sz w:val="21"/>
                        <w:szCs w:val="21"/>
                      </w:rPr>
                      <w:delText xml:space="preserve"> includes </w:delText>
                    </w:r>
                  </w:del>
                  <w:ins w:id="48" w:author="IEUser" w:date="2018-01-29T21:10:00Z">
                    <w:r w:rsidR="00BC48D2">
                      <w:rPr>
                        <w:rFonts w:ascii="Century Gothic" w:hAnsi="Century Gothic"/>
                        <w:color w:val="44546A" w:themeColor="text2"/>
                        <w:sz w:val="21"/>
                        <w:szCs w:val="21"/>
                      </w:rPr>
                      <w:t xml:space="preserve"> </w:t>
                    </w:r>
                  </w:ins>
                  <w:r w:rsidR="00C52AF6">
                    <w:rPr>
                      <w:rFonts w:ascii="Century Gothic" w:hAnsi="Century Gothic"/>
                      <w:color w:val="44546A" w:themeColor="text2"/>
                      <w:sz w:val="21"/>
                      <w:szCs w:val="21"/>
                    </w:rPr>
                    <w:t>P</w:t>
                  </w:r>
                  <w:r w:rsidR="00992937" w:rsidRPr="00992937">
                    <w:rPr>
                      <w:rFonts w:ascii="Century Gothic" w:hAnsi="Century Gothic"/>
                      <w:color w:val="44546A" w:themeColor="text2"/>
                      <w:sz w:val="21"/>
                      <w:szCs w:val="21"/>
                    </w:rPr>
                    <w:t xml:space="preserve">roject &amp; </w:t>
                  </w:r>
                  <w:r w:rsidR="00C52AF6">
                    <w:rPr>
                      <w:rFonts w:ascii="Century Gothic" w:hAnsi="Century Gothic"/>
                      <w:color w:val="44546A" w:themeColor="text2"/>
                      <w:sz w:val="21"/>
                      <w:szCs w:val="21"/>
                    </w:rPr>
                    <w:t>E</w:t>
                  </w:r>
                  <w:r w:rsidR="00992937" w:rsidRPr="00992937">
                    <w:rPr>
                      <w:rFonts w:ascii="Century Gothic" w:hAnsi="Century Gothic"/>
                      <w:color w:val="44546A" w:themeColor="text2"/>
                      <w:sz w:val="21"/>
                      <w:szCs w:val="21"/>
                    </w:rPr>
                    <w:t>ngineering department</w:t>
                  </w:r>
                  <w:r w:rsidR="00992937">
                    <w:rPr>
                      <w:rFonts w:ascii="Century Gothic" w:hAnsi="Century Gothic"/>
                      <w:color w:val="44546A" w:themeColor="text2"/>
                      <w:sz w:val="21"/>
                      <w:szCs w:val="21"/>
                    </w:rPr>
                    <w:t xml:space="preserve"> </w:t>
                  </w:r>
                  <w:del w:id="49" w:author="IEUser" w:date="2018-01-29T21:11:00Z">
                    <w:r w:rsidR="00992937" w:rsidDel="00BC48D2">
                      <w:rPr>
                        <w:rFonts w:ascii="Century Gothic" w:hAnsi="Century Gothic"/>
                        <w:color w:val="44546A" w:themeColor="text2"/>
                        <w:sz w:val="21"/>
                        <w:szCs w:val="21"/>
                      </w:rPr>
                      <w:delText>involvement</w:delText>
                    </w:r>
                    <w:r w:rsidR="008309C6" w:rsidRPr="00741419" w:rsidDel="00BC48D2">
                      <w:rPr>
                        <w:rFonts w:ascii="Century Gothic" w:hAnsi="Century Gothic"/>
                        <w:color w:val="44546A" w:themeColor="text2"/>
                        <w:sz w:val="21"/>
                        <w:szCs w:val="21"/>
                      </w:rPr>
                      <w:delText xml:space="preserve"> is</w:delText>
                    </w:r>
                  </w:del>
                  <w:ins w:id="50" w:author="IEUser" w:date="2018-01-29T21:11:00Z">
                    <w:r w:rsidR="00BC48D2">
                      <w:rPr>
                        <w:rFonts w:ascii="Century Gothic" w:hAnsi="Century Gothic"/>
                        <w:color w:val="44546A" w:themeColor="text2"/>
                        <w:sz w:val="21"/>
                        <w:szCs w:val="21"/>
                      </w:rPr>
                      <w:t>involves integration of</w:t>
                    </w:r>
                  </w:ins>
                  <w:del w:id="51" w:author="IEUser" w:date="2018-01-29T21:11:00Z">
                    <w:r w:rsidR="008309C6" w:rsidRPr="00741419" w:rsidDel="00BC48D2">
                      <w:rPr>
                        <w:rFonts w:ascii="Century Gothic" w:hAnsi="Century Gothic"/>
                        <w:color w:val="44546A" w:themeColor="text2"/>
                        <w:sz w:val="21"/>
                        <w:szCs w:val="21"/>
                      </w:rPr>
                      <w:delText xml:space="preserve"> a</w:delText>
                    </w:r>
                  </w:del>
                  <w:r w:rsidR="008309C6" w:rsidRPr="00741419">
                    <w:rPr>
                      <w:rFonts w:ascii="Century Gothic" w:hAnsi="Century Gothic"/>
                      <w:color w:val="44546A" w:themeColor="text2"/>
                      <w:sz w:val="21"/>
                      <w:szCs w:val="21"/>
                    </w:rPr>
                    <w:t xml:space="preserve"> complex task</w:t>
                  </w:r>
                  <w:ins w:id="52" w:author="IEUser" w:date="2018-01-29T21:11:00Z">
                    <w:r w:rsidR="00BC48D2">
                      <w:rPr>
                        <w:rFonts w:ascii="Century Gothic" w:hAnsi="Century Gothic"/>
                        <w:color w:val="44546A" w:themeColor="text2"/>
                        <w:sz w:val="21"/>
                        <w:szCs w:val="21"/>
                      </w:rPr>
                      <w:t>s</w:t>
                    </w:r>
                  </w:ins>
                  <w:r w:rsidR="008309C6" w:rsidRPr="00741419">
                    <w:rPr>
                      <w:rFonts w:ascii="Century Gothic" w:hAnsi="Century Gothic"/>
                      <w:color w:val="44546A" w:themeColor="text2"/>
                      <w:sz w:val="21"/>
                      <w:szCs w:val="21"/>
                    </w:rPr>
                    <w:t xml:space="preserve"> a</w:t>
                  </w:r>
                  <w:ins w:id="53" w:author="IEUser" w:date="2018-01-29T21:12:00Z">
                    <w:r w:rsidR="00BC48D2">
                      <w:rPr>
                        <w:rFonts w:ascii="Century Gothic" w:hAnsi="Century Gothic"/>
                        <w:color w:val="44546A" w:themeColor="text2"/>
                        <w:sz w:val="21"/>
                        <w:szCs w:val="21"/>
                      </w:rPr>
                      <w:t>nd</w:t>
                    </w:r>
                  </w:ins>
                  <w:del w:id="54" w:author="IEUser" w:date="2018-01-29T21:12:00Z">
                    <w:r w:rsidR="008309C6" w:rsidRPr="00741419" w:rsidDel="00BC48D2">
                      <w:rPr>
                        <w:rFonts w:ascii="Century Gothic" w:hAnsi="Century Gothic"/>
                        <w:color w:val="44546A" w:themeColor="text2"/>
                        <w:sz w:val="21"/>
                        <w:szCs w:val="21"/>
                      </w:rPr>
                      <w:delText>s it</w:delText>
                    </w:r>
                  </w:del>
                  <w:r w:rsidR="008309C6" w:rsidRPr="00741419">
                    <w:rPr>
                      <w:rFonts w:ascii="Century Gothic" w:hAnsi="Century Gothic"/>
                      <w:color w:val="44546A" w:themeColor="text2"/>
                      <w:sz w:val="21"/>
                      <w:szCs w:val="21"/>
                    </w:rPr>
                    <w:t xml:space="preserve"> requires employees from various departments to coordinate their project inventory needs efficiently with </w:t>
                  </w:r>
                  <w:r w:rsidR="00C52AF6">
                    <w:rPr>
                      <w:rFonts w:ascii="Century Gothic" w:hAnsi="Century Gothic"/>
                      <w:color w:val="44546A" w:themeColor="text2"/>
                      <w:sz w:val="21"/>
                      <w:szCs w:val="21"/>
                    </w:rPr>
                    <w:t>Vendors</w:t>
                  </w:r>
                  <w:r w:rsidR="008309C6" w:rsidRPr="00741419">
                    <w:rPr>
                      <w:rFonts w:ascii="Century Gothic" w:hAnsi="Century Gothic"/>
                      <w:color w:val="44546A" w:themeColor="text2"/>
                      <w:sz w:val="21"/>
                      <w:szCs w:val="21"/>
                    </w:rPr>
                    <w:t xml:space="preserve">. At </w:t>
                  </w:r>
                  <w:r>
                    <w:rPr>
                      <w:rFonts w:ascii="Century Gothic" w:hAnsi="Century Gothic"/>
                      <w:color w:val="44546A" w:themeColor="text2"/>
                      <w:sz w:val="21"/>
                      <w:szCs w:val="21"/>
                    </w:rPr>
                    <w:t>the same time C</w:t>
                  </w:r>
                  <w:r w:rsidR="008309C6" w:rsidRPr="00741419">
                    <w:rPr>
                      <w:rFonts w:ascii="Century Gothic" w:hAnsi="Century Gothic"/>
                      <w:color w:val="44546A" w:themeColor="text2"/>
                      <w:sz w:val="21"/>
                      <w:szCs w:val="21"/>
                    </w:rPr>
                    <w:t xml:space="preserve">ustomer needs must be met in a timely manner or the company risks losing business. Vendors must be provided with orders so that the inventory is </w:t>
                  </w:r>
                  <w:del w:id="55" w:author="IEUser" w:date="2018-01-29T21:15:00Z">
                    <w:r w:rsidR="008309C6" w:rsidRPr="00741419" w:rsidDel="000F3B6D">
                      <w:rPr>
                        <w:rFonts w:ascii="Century Gothic" w:hAnsi="Century Gothic"/>
                        <w:color w:val="44546A" w:themeColor="text2"/>
                        <w:sz w:val="21"/>
                        <w:szCs w:val="21"/>
                      </w:rPr>
                      <w:delText>never depleted</w:delText>
                    </w:r>
                  </w:del>
                  <w:ins w:id="56" w:author="IEUser" w:date="2018-01-29T21:15:00Z">
                    <w:r w:rsidR="000F3B6D">
                      <w:rPr>
                        <w:rFonts w:ascii="Century Gothic" w:hAnsi="Century Gothic"/>
                        <w:color w:val="44546A" w:themeColor="text2"/>
                        <w:sz w:val="21"/>
                        <w:szCs w:val="21"/>
                      </w:rPr>
                      <w:t>optimized</w:t>
                    </w:r>
                  </w:ins>
                  <w:r w:rsidR="008309C6" w:rsidRPr="00741419">
                    <w:rPr>
                      <w:rFonts w:ascii="Century Gothic" w:hAnsi="Century Gothic"/>
                      <w:color w:val="44546A" w:themeColor="text2"/>
                      <w:sz w:val="21"/>
                      <w:szCs w:val="21"/>
                    </w:rPr>
                    <w:t xml:space="preserve">. </w:t>
                  </w:r>
                </w:p>
                <w:p w:rsidR="008309C6" w:rsidRPr="00741419" w:rsidRDefault="008309C6">
                  <w:pPr>
                    <w:spacing w:after="200" w:line="276" w:lineRule="auto"/>
                    <w:jc w:val="both"/>
                    <w:rPr>
                      <w:rFonts w:ascii="Century Gothic" w:hAnsi="Century Gothic"/>
                      <w:color w:val="44546A" w:themeColor="text2"/>
                      <w:sz w:val="21"/>
                      <w:szCs w:val="21"/>
                    </w:rPr>
                  </w:pPr>
                  <w:del w:id="57" w:author="IEUser" w:date="2018-01-29T21:13:00Z">
                    <w:r w:rsidRPr="00741419" w:rsidDel="002E7CF5">
                      <w:rPr>
                        <w:rFonts w:ascii="Century Gothic" w:hAnsi="Century Gothic"/>
                        <w:color w:val="44546A" w:themeColor="text2"/>
                        <w:sz w:val="21"/>
                        <w:szCs w:val="21"/>
                      </w:rPr>
                      <w:delText>Currently</w:delText>
                    </w:r>
                    <w:r w:rsidR="000F129C" w:rsidDel="002E7CF5">
                      <w:rPr>
                        <w:rFonts w:ascii="Century Gothic" w:hAnsi="Century Gothic"/>
                        <w:color w:val="44546A" w:themeColor="text2"/>
                        <w:sz w:val="21"/>
                        <w:szCs w:val="21"/>
                      </w:rPr>
                      <w:delText xml:space="preserve">, </w:delText>
                    </w:r>
                    <w:r w:rsidRPr="00741419" w:rsidDel="002E7CF5">
                      <w:rPr>
                        <w:rFonts w:ascii="Century Gothic" w:hAnsi="Century Gothic"/>
                        <w:color w:val="44546A" w:themeColor="text2"/>
                        <w:sz w:val="21"/>
                        <w:szCs w:val="21"/>
                      </w:rPr>
                      <w:delText xml:space="preserve">Data systems </w:delText>
                    </w:r>
                    <w:r w:rsidR="000F129C" w:rsidDel="002E7CF5">
                      <w:rPr>
                        <w:rFonts w:ascii="Century Gothic" w:hAnsi="Century Gothic"/>
                        <w:color w:val="44546A" w:themeColor="text2"/>
                        <w:sz w:val="21"/>
                        <w:szCs w:val="21"/>
                      </w:rPr>
                      <w:delText>e</w:delText>
                    </w:r>
                    <w:r w:rsidRPr="00741419" w:rsidDel="002E7CF5">
                      <w:rPr>
                        <w:rFonts w:ascii="Century Gothic" w:hAnsi="Century Gothic"/>
                        <w:color w:val="44546A" w:themeColor="text2"/>
                        <w:sz w:val="21"/>
                        <w:szCs w:val="21"/>
                      </w:rPr>
                      <w:delText>xist where employees and suppliers use relational models to manage inventory according to th</w:delText>
                    </w:r>
                    <w:r w:rsidR="0021371F" w:rsidDel="002E7CF5">
                      <w:rPr>
                        <w:rFonts w:ascii="Century Gothic" w:hAnsi="Century Gothic"/>
                        <w:color w:val="44546A" w:themeColor="text2"/>
                        <w:sz w:val="21"/>
                        <w:szCs w:val="21"/>
                      </w:rPr>
                      <w:delText xml:space="preserve">eir project and customer needs. </w:delText>
                    </w:r>
                    <w:r w:rsidR="00992937" w:rsidDel="002E7CF5">
                      <w:rPr>
                        <w:rFonts w:ascii="Century Gothic" w:hAnsi="Century Gothic"/>
                        <w:color w:val="44546A" w:themeColor="text2"/>
                        <w:sz w:val="21"/>
                        <w:szCs w:val="21"/>
                      </w:rPr>
                      <w:delText xml:space="preserve">The smaller </w:delText>
                    </w:r>
                    <w:r w:rsidR="0021371F" w:rsidDel="002E7CF5">
                      <w:rPr>
                        <w:rFonts w:ascii="Century Gothic" w:hAnsi="Century Gothic"/>
                        <w:color w:val="44546A" w:themeColor="text2"/>
                        <w:sz w:val="21"/>
                        <w:szCs w:val="21"/>
                      </w:rPr>
                      <w:delText>improvements to the current solution</w:delText>
                    </w:r>
                    <w:r w:rsidR="00992937" w:rsidDel="002E7CF5">
                      <w:rPr>
                        <w:rFonts w:ascii="Century Gothic" w:hAnsi="Century Gothic"/>
                        <w:color w:val="44546A" w:themeColor="text2"/>
                        <w:sz w:val="21"/>
                        <w:szCs w:val="21"/>
                      </w:rPr>
                      <w:delText xml:space="preserve"> would not bring a </w:delText>
                    </w:r>
                    <w:r w:rsidR="00992937" w:rsidRPr="00992937" w:rsidDel="002E7CF5">
                      <w:rPr>
                        <w:rFonts w:ascii="Century Gothic" w:hAnsi="Century Gothic"/>
                        <w:color w:val="44546A" w:themeColor="text2"/>
                        <w:sz w:val="21"/>
                        <w:szCs w:val="21"/>
                      </w:rPr>
                      <w:delText>substantial</w:delText>
                    </w:r>
                    <w:r w:rsidR="00992937" w:rsidDel="002E7CF5">
                      <w:rPr>
                        <w:rFonts w:ascii="Century Gothic" w:hAnsi="Century Gothic"/>
                        <w:color w:val="44546A" w:themeColor="text2"/>
                        <w:sz w:val="21"/>
                        <w:szCs w:val="21"/>
                      </w:rPr>
                      <w:delText xml:space="preserve"> added value to the Company. Therefore</w:delText>
                    </w:r>
                    <w:r w:rsidR="0021371F" w:rsidDel="002E7CF5">
                      <w:rPr>
                        <w:rFonts w:ascii="Century Gothic" w:hAnsi="Century Gothic"/>
                        <w:color w:val="44546A" w:themeColor="text2"/>
                        <w:sz w:val="21"/>
                        <w:szCs w:val="21"/>
                      </w:rPr>
                      <w:delText xml:space="preserve">, the Company is looking </w:delText>
                    </w:r>
                    <w:r w:rsidR="00992937" w:rsidDel="002E7CF5">
                      <w:rPr>
                        <w:rFonts w:ascii="Century Gothic" w:hAnsi="Century Gothic"/>
                        <w:color w:val="44546A" w:themeColor="text2"/>
                        <w:sz w:val="21"/>
                        <w:szCs w:val="21"/>
                      </w:rPr>
                      <w:delText>forward to</w:delText>
                    </w:r>
                    <w:r w:rsidR="0021371F" w:rsidDel="002E7CF5">
                      <w:rPr>
                        <w:rFonts w:ascii="Century Gothic" w:hAnsi="Century Gothic"/>
                        <w:color w:val="44546A" w:themeColor="text2"/>
                        <w:sz w:val="21"/>
                        <w:szCs w:val="21"/>
                      </w:rPr>
                      <w:delText xml:space="preserve"> a new, functionally improved, user friendly system that will connect all the business process parties and ensure the smooth process flow.</w:delText>
                    </w:r>
                  </w:del>
                </w:p>
              </w:tc>
            </w:tr>
          </w:tbl>
          <w:p w:rsidR="0022604A" w:rsidRDefault="0022604A" w:rsidP="0022604A">
            <w:pPr>
              <w:rPr>
                <w:rFonts w:ascii="Century Gothic" w:eastAsia="MS Gothic" w:hAnsi="Century Gothic" w:cs="Times New Roman"/>
                <w:color w:val="F24F4F"/>
                <w:szCs w:val="36"/>
                <w:lang w:val="en-US" w:eastAsia="ja-JP"/>
              </w:rPr>
            </w:pPr>
          </w:p>
          <w:p w:rsidR="008309C6" w:rsidRDefault="008309C6" w:rsidP="008309C6">
            <w:pPr>
              <w:rPr>
                <w:rFonts w:ascii="Century Gothic" w:eastAsia="MS Gothic" w:hAnsi="Century Gothic" w:cs="Times New Roman"/>
                <w:color w:val="F24F4F"/>
                <w:sz w:val="36"/>
                <w:szCs w:val="36"/>
                <w:lang w:val="en-US" w:eastAsia="ja-JP"/>
              </w:rPr>
            </w:pPr>
            <w:r>
              <w:rPr>
                <w:rFonts w:ascii="Century Gothic" w:eastAsia="MS Gothic" w:hAnsi="Century Gothic" w:cs="Times New Roman"/>
                <w:color w:val="F24F4F"/>
                <w:sz w:val="36"/>
                <w:szCs w:val="36"/>
                <w:lang w:val="en-US" w:eastAsia="ja-JP"/>
              </w:rPr>
              <w:t>Proposed Solution</w:t>
            </w:r>
          </w:p>
          <w:p w:rsidR="00741419" w:rsidRPr="00741419" w:rsidRDefault="00741419" w:rsidP="008309C6">
            <w:pPr>
              <w:rPr>
                <w:rFonts w:ascii="Century Gothic" w:eastAsia="MS Gothic" w:hAnsi="Century Gothic" w:cs="Times New Roman"/>
                <w:color w:val="F24F4F"/>
                <w:sz w:val="20"/>
                <w:szCs w:val="36"/>
                <w:lang w:val="en-US" w:eastAsia="ja-JP"/>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8846"/>
            </w:tblGrid>
            <w:tr w:rsidR="000273FA" w:rsidRPr="00741419" w:rsidTr="000273FA">
              <w:tc>
                <w:tcPr>
                  <w:tcW w:w="8846" w:type="dxa"/>
                </w:tcPr>
                <w:p w:rsidR="002E7CF5" w:rsidRDefault="002E7CF5" w:rsidP="00F21AC0">
                  <w:pPr>
                    <w:spacing w:after="200" w:line="276" w:lineRule="auto"/>
                    <w:jc w:val="both"/>
                    <w:rPr>
                      <w:ins w:id="58" w:author="IEUser" w:date="2018-01-29T21:13:00Z"/>
                      <w:rFonts w:ascii="Century Gothic" w:hAnsi="Century Gothic"/>
                      <w:color w:val="44546A" w:themeColor="text2"/>
                      <w:sz w:val="21"/>
                      <w:szCs w:val="21"/>
                    </w:rPr>
                  </w:pPr>
                  <w:ins w:id="59" w:author="IEUser" w:date="2018-01-29T21:13:00Z">
                    <w:r w:rsidRPr="00741419">
                      <w:rPr>
                        <w:rFonts w:ascii="Century Gothic" w:hAnsi="Century Gothic"/>
                        <w:color w:val="44546A" w:themeColor="text2"/>
                        <w:sz w:val="21"/>
                        <w:szCs w:val="21"/>
                      </w:rPr>
                      <w:t>Currently</w:t>
                    </w:r>
                    <w:r>
                      <w:rPr>
                        <w:rFonts w:ascii="Century Gothic" w:hAnsi="Century Gothic"/>
                        <w:color w:val="44546A" w:themeColor="text2"/>
                        <w:sz w:val="21"/>
                        <w:szCs w:val="21"/>
                      </w:rPr>
                      <w:t xml:space="preserve">, </w:t>
                    </w:r>
                    <w:r w:rsidRPr="00741419">
                      <w:rPr>
                        <w:rFonts w:ascii="Century Gothic" w:hAnsi="Century Gothic"/>
                        <w:color w:val="44546A" w:themeColor="text2"/>
                        <w:sz w:val="21"/>
                        <w:szCs w:val="21"/>
                      </w:rPr>
                      <w:t xml:space="preserve">Data systems </w:t>
                    </w:r>
                    <w:r>
                      <w:rPr>
                        <w:rFonts w:ascii="Century Gothic" w:hAnsi="Century Gothic"/>
                        <w:color w:val="44546A" w:themeColor="text2"/>
                        <w:sz w:val="21"/>
                        <w:szCs w:val="21"/>
                      </w:rPr>
                      <w:t>e</w:t>
                    </w:r>
                    <w:r w:rsidRPr="00741419">
                      <w:rPr>
                        <w:rFonts w:ascii="Century Gothic" w:hAnsi="Century Gothic"/>
                        <w:color w:val="44546A" w:themeColor="text2"/>
                        <w:sz w:val="21"/>
                        <w:szCs w:val="21"/>
                      </w:rPr>
                      <w:t>xist where employees and suppliers use relational models to manage inventory according to th</w:t>
                    </w:r>
                    <w:r>
                      <w:rPr>
                        <w:rFonts w:ascii="Century Gothic" w:hAnsi="Century Gothic"/>
                        <w:color w:val="44546A" w:themeColor="text2"/>
                        <w:sz w:val="21"/>
                        <w:szCs w:val="21"/>
                      </w:rPr>
                      <w:t xml:space="preserve">eir project and customer needs. The smaller improvements to the current solution would not bring a </w:t>
                    </w:r>
                    <w:r w:rsidRPr="00992937">
                      <w:rPr>
                        <w:rFonts w:ascii="Century Gothic" w:hAnsi="Century Gothic"/>
                        <w:color w:val="44546A" w:themeColor="text2"/>
                        <w:sz w:val="21"/>
                        <w:szCs w:val="21"/>
                      </w:rPr>
                      <w:t>substantial</w:t>
                    </w:r>
                    <w:r>
                      <w:rPr>
                        <w:rFonts w:ascii="Century Gothic" w:hAnsi="Century Gothic"/>
                        <w:color w:val="44546A" w:themeColor="text2"/>
                        <w:sz w:val="21"/>
                        <w:szCs w:val="21"/>
                      </w:rPr>
                      <w:t xml:space="preserve"> added value to the Company. Therefore, the Company is looking forward to a new, functionally improved, user friendly system that will connect all the business process parties and ensure the smooth process flow.</w:t>
                    </w:r>
                  </w:ins>
                </w:p>
                <w:p w:rsidR="00DD07B8" w:rsidRDefault="00C3612C" w:rsidP="00F21AC0">
                  <w:pPr>
                    <w:spacing w:after="200" w:line="276" w:lineRule="auto"/>
                    <w:jc w:val="both"/>
                    <w:rPr>
                      <w:rFonts w:ascii="Century Gothic" w:hAnsi="Century Gothic"/>
                      <w:color w:val="44546A" w:themeColor="text2"/>
                      <w:sz w:val="21"/>
                      <w:szCs w:val="21"/>
                    </w:rPr>
                  </w:pPr>
                  <w:r w:rsidRPr="00741419">
                    <w:rPr>
                      <w:rFonts w:ascii="Century Gothic" w:hAnsi="Century Gothic"/>
                      <w:color w:val="44546A" w:themeColor="text2"/>
                      <w:sz w:val="21"/>
                      <w:szCs w:val="21"/>
                    </w:rPr>
                    <w:t>The project shall produce a Data</w:t>
                  </w:r>
                  <w:r w:rsidR="00226886">
                    <w:rPr>
                      <w:rFonts w:ascii="Century Gothic" w:hAnsi="Century Gothic"/>
                      <w:color w:val="44546A" w:themeColor="text2"/>
                      <w:sz w:val="21"/>
                      <w:szCs w:val="21"/>
                    </w:rPr>
                    <w:t>base</w:t>
                  </w:r>
                  <w:r w:rsidRPr="00741419">
                    <w:rPr>
                      <w:rFonts w:ascii="Century Gothic" w:hAnsi="Century Gothic"/>
                      <w:color w:val="44546A" w:themeColor="text2"/>
                      <w:sz w:val="21"/>
                      <w:szCs w:val="21"/>
                    </w:rPr>
                    <w:t xml:space="preserve"> System that enables the Company to manage inventory efficiently. The Company will have a working database system </w:t>
                  </w:r>
                  <w:r w:rsidR="0021371F">
                    <w:rPr>
                      <w:rFonts w:ascii="Century Gothic" w:hAnsi="Century Gothic"/>
                      <w:color w:val="44546A" w:themeColor="text2"/>
                      <w:sz w:val="21"/>
                      <w:szCs w:val="21"/>
                    </w:rPr>
                    <w:t xml:space="preserve">and software </w:t>
                  </w:r>
                  <w:r w:rsidRPr="00741419">
                    <w:rPr>
                      <w:rFonts w:ascii="Century Gothic" w:hAnsi="Century Gothic"/>
                      <w:color w:val="44546A" w:themeColor="text2"/>
                      <w:sz w:val="21"/>
                      <w:szCs w:val="21"/>
                    </w:rPr>
                    <w:t xml:space="preserve">that ensures cost effective inventory management. </w:t>
                  </w:r>
                </w:p>
                <w:p w:rsidR="00226886" w:rsidRDefault="00226886" w:rsidP="00226886">
                  <w:pPr>
                    <w:spacing w:after="200" w:line="276" w:lineRule="auto"/>
                    <w:jc w:val="both"/>
                    <w:rPr>
                      <w:rFonts w:ascii="Century Gothic" w:hAnsi="Century Gothic"/>
                      <w:color w:val="44546A" w:themeColor="text2"/>
                      <w:sz w:val="21"/>
                      <w:szCs w:val="21"/>
                    </w:rPr>
                  </w:pPr>
                  <w:r w:rsidRPr="00741419">
                    <w:rPr>
                      <w:rFonts w:ascii="Century Gothic" w:hAnsi="Century Gothic"/>
                      <w:color w:val="44546A" w:themeColor="text2"/>
                      <w:sz w:val="21"/>
                      <w:szCs w:val="21"/>
                    </w:rPr>
                    <w:t xml:space="preserve">Collaboration with </w:t>
                  </w:r>
                  <w:ins w:id="60" w:author="Hassan Chaudhry" w:date="2018-01-30T11:59:00Z">
                    <w:r w:rsidR="002A7364">
                      <w:rPr>
                        <w:rFonts w:ascii="Century Gothic" w:hAnsi="Century Gothic"/>
                        <w:color w:val="44546A" w:themeColor="text2"/>
                        <w:sz w:val="21"/>
                        <w:szCs w:val="21"/>
                      </w:rPr>
                      <w:t>v</w:t>
                    </w:r>
                  </w:ins>
                  <w:del w:id="61" w:author="Hassan Chaudhry" w:date="2018-01-30T11:59:00Z">
                    <w:r w:rsidRPr="00741419" w:rsidDel="002A7364">
                      <w:rPr>
                        <w:rFonts w:ascii="Century Gothic" w:hAnsi="Century Gothic"/>
                        <w:color w:val="44546A" w:themeColor="text2"/>
                        <w:sz w:val="21"/>
                        <w:szCs w:val="21"/>
                      </w:rPr>
                      <w:delText>V</w:delText>
                    </w:r>
                  </w:del>
                  <w:r w:rsidRPr="00741419">
                    <w:rPr>
                      <w:rFonts w:ascii="Century Gothic" w:hAnsi="Century Gothic"/>
                      <w:color w:val="44546A" w:themeColor="text2"/>
                      <w:sz w:val="21"/>
                      <w:szCs w:val="21"/>
                    </w:rPr>
                    <w:t xml:space="preserve">endors will be supported by </w:t>
                  </w:r>
                  <w:r>
                    <w:rPr>
                      <w:rFonts w:ascii="Century Gothic" w:hAnsi="Century Gothic"/>
                      <w:color w:val="44546A" w:themeColor="text2"/>
                      <w:sz w:val="21"/>
                      <w:szCs w:val="21"/>
                    </w:rPr>
                    <w:t xml:space="preserve">managing timely order placements to </w:t>
                  </w:r>
                  <w:ins w:id="62" w:author="Hassan Chaudhry" w:date="2018-01-30T11:59:00Z">
                    <w:r w:rsidR="002A7364">
                      <w:rPr>
                        <w:rFonts w:ascii="Century Gothic" w:hAnsi="Century Gothic"/>
                        <w:color w:val="44546A" w:themeColor="text2"/>
                        <w:sz w:val="21"/>
                        <w:szCs w:val="21"/>
                      </w:rPr>
                      <w:t>v</w:t>
                    </w:r>
                  </w:ins>
                  <w:del w:id="63" w:author="Hassan Chaudhry" w:date="2018-01-30T11:59:00Z">
                    <w:r w:rsidDel="002A7364">
                      <w:rPr>
                        <w:rFonts w:ascii="Century Gothic" w:hAnsi="Century Gothic"/>
                        <w:color w:val="44546A" w:themeColor="text2"/>
                        <w:sz w:val="21"/>
                        <w:szCs w:val="21"/>
                      </w:rPr>
                      <w:delText>V</w:delText>
                    </w:r>
                  </w:del>
                  <w:r>
                    <w:rPr>
                      <w:rFonts w:ascii="Century Gothic" w:hAnsi="Century Gothic"/>
                      <w:color w:val="44546A" w:themeColor="text2"/>
                      <w:sz w:val="21"/>
                      <w:szCs w:val="21"/>
                    </w:rPr>
                    <w:t xml:space="preserve">endors, </w:t>
                  </w:r>
                  <w:r w:rsidRPr="00741419">
                    <w:rPr>
                      <w:rFonts w:ascii="Century Gothic" w:hAnsi="Century Gothic"/>
                      <w:color w:val="44546A" w:themeColor="text2"/>
                      <w:sz w:val="21"/>
                      <w:szCs w:val="21"/>
                    </w:rPr>
                    <w:t xml:space="preserve">which will </w:t>
                  </w:r>
                  <w:r>
                    <w:rPr>
                      <w:rFonts w:ascii="Century Gothic" w:hAnsi="Century Gothic"/>
                      <w:color w:val="44546A" w:themeColor="text2"/>
                      <w:sz w:val="21"/>
                      <w:szCs w:val="21"/>
                    </w:rPr>
                    <w:t xml:space="preserve">ensure having available inventory for Customers, as well as for </w:t>
                  </w:r>
                  <w:r w:rsidR="007E4397">
                    <w:rPr>
                      <w:rFonts w:ascii="Century Gothic" w:hAnsi="Century Gothic"/>
                      <w:color w:val="44546A" w:themeColor="text2"/>
                      <w:sz w:val="21"/>
                      <w:szCs w:val="21"/>
                    </w:rPr>
                    <w:t xml:space="preserve">the Project and Engineering department when </w:t>
                  </w:r>
                  <w:ins w:id="64" w:author="IEUser" w:date="2018-01-29T21:03:00Z">
                    <w:r w:rsidR="00BC48D2">
                      <w:rPr>
                        <w:rFonts w:ascii="Century Gothic" w:hAnsi="Century Gothic"/>
                        <w:color w:val="44546A" w:themeColor="text2"/>
                        <w:sz w:val="21"/>
                        <w:szCs w:val="21"/>
                      </w:rPr>
                      <w:t xml:space="preserve">manufacturing and </w:t>
                    </w:r>
                  </w:ins>
                  <w:r w:rsidR="007E4397">
                    <w:rPr>
                      <w:rFonts w:ascii="Century Gothic" w:hAnsi="Century Gothic"/>
                      <w:color w:val="44546A" w:themeColor="text2"/>
                      <w:sz w:val="21"/>
                      <w:szCs w:val="21"/>
                    </w:rPr>
                    <w:t xml:space="preserve">building </w:t>
                  </w:r>
                  <w:del w:id="65" w:author="IEUser" w:date="2018-01-29T21:03:00Z">
                    <w:r w:rsidR="007E4397" w:rsidDel="00BC48D2">
                      <w:rPr>
                        <w:rFonts w:ascii="Century Gothic" w:hAnsi="Century Gothic"/>
                        <w:color w:val="44546A" w:themeColor="text2"/>
                        <w:sz w:val="21"/>
                        <w:szCs w:val="21"/>
                      </w:rPr>
                      <w:delText xml:space="preserve">the </w:delText>
                    </w:r>
                  </w:del>
                  <w:r w:rsidR="007E4397">
                    <w:rPr>
                      <w:rFonts w:ascii="Century Gothic" w:hAnsi="Century Gothic"/>
                      <w:color w:val="44546A" w:themeColor="text2"/>
                      <w:sz w:val="21"/>
                      <w:szCs w:val="21"/>
                    </w:rPr>
                    <w:t>new solutions for Customers</w:t>
                  </w:r>
                  <w:r w:rsidRPr="00741419">
                    <w:rPr>
                      <w:rFonts w:ascii="Century Gothic" w:hAnsi="Century Gothic"/>
                      <w:color w:val="44546A" w:themeColor="text2"/>
                      <w:sz w:val="21"/>
                      <w:szCs w:val="21"/>
                    </w:rPr>
                    <w:t>.</w:t>
                  </w:r>
                </w:p>
                <w:p w:rsidR="009127F1" w:rsidRDefault="009127F1" w:rsidP="00226886">
                  <w:pPr>
                    <w:spacing w:after="200" w:line="276" w:lineRule="auto"/>
                    <w:jc w:val="both"/>
                    <w:rPr>
                      <w:ins w:id="66" w:author="Hassan Chaudhry" w:date="2018-01-30T12:02:00Z"/>
                      <w:rFonts w:ascii="Century Gothic" w:hAnsi="Century Gothic"/>
                      <w:color w:val="44546A" w:themeColor="text2"/>
                      <w:sz w:val="21"/>
                      <w:szCs w:val="21"/>
                    </w:rPr>
                  </w:pPr>
                  <w:r>
                    <w:rPr>
                      <w:rFonts w:ascii="Century Gothic" w:hAnsi="Century Gothic"/>
                      <w:color w:val="44546A" w:themeColor="text2"/>
                      <w:sz w:val="21"/>
                      <w:szCs w:val="21"/>
                    </w:rPr>
                    <w:t xml:space="preserve">In addition, as </w:t>
                  </w:r>
                  <w:r w:rsidR="00E773EF">
                    <w:rPr>
                      <w:rFonts w:ascii="Century Gothic" w:hAnsi="Century Gothic"/>
                      <w:color w:val="44546A" w:themeColor="text2"/>
                      <w:sz w:val="21"/>
                      <w:szCs w:val="21"/>
                    </w:rPr>
                    <w:t xml:space="preserve">the </w:t>
                  </w:r>
                  <w:r>
                    <w:rPr>
                      <w:rFonts w:ascii="Century Gothic" w:hAnsi="Century Gothic"/>
                      <w:color w:val="44546A" w:themeColor="text2"/>
                      <w:sz w:val="21"/>
                      <w:szCs w:val="21"/>
                    </w:rPr>
                    <w:t>large part</w:t>
                  </w:r>
                  <w:r w:rsidR="00E773EF">
                    <w:rPr>
                      <w:rFonts w:ascii="Century Gothic" w:hAnsi="Century Gothic"/>
                      <w:color w:val="44546A" w:themeColor="text2"/>
                      <w:sz w:val="21"/>
                      <w:szCs w:val="21"/>
                    </w:rPr>
                    <w:t xml:space="preserve"> of the company’s business is to come up with the innovative solutions for the new or existing Customers, involvement of the Project and Engineering Department, and potentially RMD department in the inventory management process will be necessary.</w:t>
                  </w:r>
                </w:p>
                <w:p w:rsidR="002A7364" w:rsidRDefault="002A7364" w:rsidP="00226886">
                  <w:pPr>
                    <w:spacing w:after="200" w:line="276" w:lineRule="auto"/>
                    <w:jc w:val="both"/>
                    <w:rPr>
                      <w:ins w:id="67" w:author="IEUser" w:date="2018-01-29T20:54:00Z"/>
                      <w:rFonts w:ascii="Century Gothic" w:hAnsi="Century Gothic"/>
                      <w:color w:val="44546A" w:themeColor="text2"/>
                      <w:sz w:val="21"/>
                      <w:szCs w:val="21"/>
                    </w:rPr>
                  </w:pPr>
                </w:p>
                <w:p w:rsidR="000D710A" w:rsidRPr="00741419" w:rsidRDefault="000D710A" w:rsidP="000D710A">
                  <w:pPr>
                    <w:spacing w:after="200" w:line="276" w:lineRule="auto"/>
                    <w:jc w:val="both"/>
                    <w:rPr>
                      <w:ins w:id="68" w:author="IEUser" w:date="2018-01-29T20:54:00Z"/>
                      <w:rFonts w:ascii="Century Gothic" w:hAnsi="Century Gothic"/>
                      <w:color w:val="44546A" w:themeColor="text2"/>
                      <w:sz w:val="21"/>
                      <w:szCs w:val="21"/>
                    </w:rPr>
                  </w:pPr>
                  <w:ins w:id="69" w:author="IEUser" w:date="2018-01-29T20:54:00Z">
                    <w:r>
                      <w:rPr>
                        <w:rFonts w:ascii="Century Gothic" w:hAnsi="Century Gothic"/>
                        <w:color w:val="44546A" w:themeColor="text2"/>
                        <w:sz w:val="21"/>
                        <w:szCs w:val="21"/>
                      </w:rPr>
                      <w:lastRenderedPageBreak/>
                      <w:t>Users:</w:t>
                    </w:r>
                  </w:ins>
                </w:p>
                <w:p w:rsidR="000D710A" w:rsidRDefault="000D710A">
                  <w:pPr>
                    <w:pStyle w:val="ListParagraph"/>
                    <w:numPr>
                      <w:ilvl w:val="0"/>
                      <w:numId w:val="8"/>
                    </w:numPr>
                    <w:spacing w:after="200" w:line="276" w:lineRule="auto"/>
                    <w:jc w:val="both"/>
                    <w:rPr>
                      <w:ins w:id="70" w:author="IEUser" w:date="2018-01-29T20:58:00Z"/>
                      <w:rFonts w:ascii="Century Gothic" w:hAnsi="Century Gothic"/>
                      <w:color w:val="44546A" w:themeColor="text2"/>
                      <w:sz w:val="21"/>
                      <w:szCs w:val="21"/>
                    </w:rPr>
                    <w:pPrChange w:id="71" w:author="IEUser" w:date="2018-01-29T20:58:00Z">
                      <w:pPr>
                        <w:spacing w:after="200" w:line="276" w:lineRule="auto"/>
                        <w:jc w:val="both"/>
                      </w:pPr>
                    </w:pPrChange>
                  </w:pPr>
                  <w:ins w:id="72" w:author="IEUser" w:date="2018-01-29T20:58:00Z">
                    <w:r>
                      <w:rPr>
                        <w:rFonts w:ascii="Century Gothic" w:hAnsi="Century Gothic"/>
                        <w:color w:val="44546A" w:themeColor="text2"/>
                        <w:sz w:val="21"/>
                        <w:szCs w:val="21"/>
                      </w:rPr>
                      <w:t>Sales</w:t>
                    </w:r>
                  </w:ins>
                </w:p>
                <w:p w:rsidR="000D710A" w:rsidRDefault="000D710A">
                  <w:pPr>
                    <w:pStyle w:val="ListParagraph"/>
                    <w:numPr>
                      <w:ilvl w:val="0"/>
                      <w:numId w:val="8"/>
                    </w:numPr>
                    <w:spacing w:after="200" w:line="276" w:lineRule="auto"/>
                    <w:jc w:val="both"/>
                    <w:rPr>
                      <w:ins w:id="73" w:author="IEUser" w:date="2018-01-29T20:58:00Z"/>
                      <w:rFonts w:ascii="Century Gothic" w:hAnsi="Century Gothic"/>
                      <w:color w:val="44546A" w:themeColor="text2"/>
                      <w:sz w:val="21"/>
                      <w:szCs w:val="21"/>
                    </w:rPr>
                    <w:pPrChange w:id="74" w:author="IEUser" w:date="2018-01-29T20:58:00Z">
                      <w:pPr>
                        <w:spacing w:after="200" w:line="276" w:lineRule="auto"/>
                        <w:jc w:val="both"/>
                      </w:pPr>
                    </w:pPrChange>
                  </w:pPr>
                  <w:ins w:id="75" w:author="IEUser" w:date="2018-01-29T20:58:00Z">
                    <w:r>
                      <w:rPr>
                        <w:rFonts w:ascii="Century Gothic" w:hAnsi="Century Gothic"/>
                        <w:color w:val="44546A" w:themeColor="text2"/>
                        <w:sz w:val="21"/>
                        <w:szCs w:val="21"/>
                      </w:rPr>
                      <w:t>Management</w:t>
                    </w:r>
                  </w:ins>
                </w:p>
                <w:p w:rsidR="000D710A" w:rsidRDefault="000D710A">
                  <w:pPr>
                    <w:pStyle w:val="ListParagraph"/>
                    <w:numPr>
                      <w:ilvl w:val="0"/>
                      <w:numId w:val="8"/>
                    </w:numPr>
                    <w:spacing w:after="200" w:line="276" w:lineRule="auto"/>
                    <w:jc w:val="both"/>
                    <w:rPr>
                      <w:ins w:id="76" w:author="IEUser" w:date="2018-01-29T20:58:00Z"/>
                      <w:rFonts w:ascii="Century Gothic" w:hAnsi="Century Gothic"/>
                      <w:color w:val="44546A" w:themeColor="text2"/>
                      <w:sz w:val="21"/>
                      <w:szCs w:val="21"/>
                    </w:rPr>
                    <w:pPrChange w:id="77" w:author="IEUser" w:date="2018-01-29T20:58:00Z">
                      <w:pPr>
                        <w:spacing w:after="200" w:line="276" w:lineRule="auto"/>
                        <w:jc w:val="both"/>
                      </w:pPr>
                    </w:pPrChange>
                  </w:pPr>
                  <w:ins w:id="78" w:author="IEUser" w:date="2018-01-29T20:58:00Z">
                    <w:r>
                      <w:rPr>
                        <w:rFonts w:ascii="Century Gothic" w:hAnsi="Century Gothic"/>
                        <w:color w:val="44546A" w:themeColor="text2"/>
                        <w:sz w:val="21"/>
                        <w:szCs w:val="21"/>
                      </w:rPr>
                      <w:t>Engineering/Manufacturing</w:t>
                    </w:r>
                  </w:ins>
                </w:p>
                <w:p w:rsidR="000D710A" w:rsidRPr="000D710A" w:rsidRDefault="000D710A">
                  <w:pPr>
                    <w:pStyle w:val="ListParagraph"/>
                    <w:numPr>
                      <w:ilvl w:val="0"/>
                      <w:numId w:val="8"/>
                    </w:numPr>
                    <w:spacing w:after="200" w:line="276" w:lineRule="auto"/>
                    <w:jc w:val="both"/>
                    <w:rPr>
                      <w:ins w:id="79" w:author="IEUser" w:date="2018-01-29T20:54:00Z"/>
                      <w:rFonts w:ascii="Century Gothic" w:hAnsi="Century Gothic"/>
                      <w:color w:val="44546A" w:themeColor="text2"/>
                      <w:sz w:val="21"/>
                      <w:szCs w:val="21"/>
                      <w:rPrChange w:id="80" w:author="IEUser" w:date="2018-01-29T20:58:00Z">
                        <w:rPr>
                          <w:ins w:id="81" w:author="IEUser" w:date="2018-01-29T20:54:00Z"/>
                        </w:rPr>
                      </w:rPrChange>
                    </w:rPr>
                    <w:pPrChange w:id="82" w:author="IEUser" w:date="2018-01-29T20:58:00Z">
                      <w:pPr>
                        <w:spacing w:after="200" w:line="276" w:lineRule="auto"/>
                        <w:jc w:val="both"/>
                      </w:pPr>
                    </w:pPrChange>
                  </w:pPr>
                  <w:ins w:id="83" w:author="IEUser" w:date="2018-01-29T20:58:00Z">
                    <w:r>
                      <w:rPr>
                        <w:rFonts w:ascii="Century Gothic" w:hAnsi="Century Gothic"/>
                        <w:color w:val="44546A" w:themeColor="text2"/>
                        <w:sz w:val="21"/>
                        <w:szCs w:val="21"/>
                      </w:rPr>
                      <w:t>Administration</w:t>
                    </w:r>
                  </w:ins>
                </w:p>
                <w:p w:rsidR="000D710A" w:rsidRDefault="000D710A" w:rsidP="00226886">
                  <w:pPr>
                    <w:spacing w:after="200" w:line="276" w:lineRule="auto"/>
                    <w:jc w:val="both"/>
                    <w:rPr>
                      <w:ins w:id="84" w:author="IEUser" w:date="2018-01-29T20:59:00Z"/>
                      <w:rFonts w:ascii="Century Gothic" w:hAnsi="Century Gothic"/>
                      <w:color w:val="44546A" w:themeColor="text2"/>
                      <w:sz w:val="21"/>
                      <w:szCs w:val="21"/>
                    </w:rPr>
                  </w:pPr>
                  <w:ins w:id="85" w:author="IEUser" w:date="2018-01-29T20:54:00Z">
                    <w:r>
                      <w:rPr>
                        <w:rFonts w:ascii="Century Gothic" w:hAnsi="Century Gothic"/>
                        <w:color w:val="44546A" w:themeColor="text2"/>
                        <w:sz w:val="21"/>
                        <w:szCs w:val="21"/>
                      </w:rPr>
                      <w:t>Features:</w:t>
                    </w:r>
                  </w:ins>
                </w:p>
                <w:p w:rsidR="000D710A" w:rsidRDefault="000D710A">
                  <w:pPr>
                    <w:pStyle w:val="ListParagraph"/>
                    <w:numPr>
                      <w:ilvl w:val="0"/>
                      <w:numId w:val="9"/>
                    </w:numPr>
                    <w:spacing w:after="200" w:line="276" w:lineRule="auto"/>
                    <w:jc w:val="both"/>
                    <w:rPr>
                      <w:ins w:id="86" w:author="IEUser" w:date="2018-01-29T20:59:00Z"/>
                      <w:rFonts w:ascii="Century Gothic" w:hAnsi="Century Gothic"/>
                      <w:color w:val="44546A" w:themeColor="text2"/>
                      <w:sz w:val="21"/>
                      <w:szCs w:val="21"/>
                    </w:rPr>
                    <w:pPrChange w:id="87" w:author="IEUser" w:date="2018-01-29T20:59:00Z">
                      <w:pPr>
                        <w:spacing w:after="200" w:line="276" w:lineRule="auto"/>
                        <w:jc w:val="both"/>
                      </w:pPr>
                    </w:pPrChange>
                  </w:pPr>
                  <w:ins w:id="88" w:author="IEUser" w:date="2018-01-29T20:59:00Z">
                    <w:r>
                      <w:rPr>
                        <w:rFonts w:ascii="Century Gothic" w:hAnsi="Century Gothic"/>
                        <w:color w:val="44546A" w:themeColor="text2"/>
                        <w:sz w:val="21"/>
                        <w:szCs w:val="21"/>
                      </w:rPr>
                      <w:t>Ability to track inventory from raw materials to in-progress manufacturing and finally from sales to the customer</w:t>
                    </w:r>
                  </w:ins>
                </w:p>
                <w:p w:rsidR="000D710A" w:rsidRDefault="000D710A">
                  <w:pPr>
                    <w:pStyle w:val="ListParagraph"/>
                    <w:numPr>
                      <w:ilvl w:val="0"/>
                      <w:numId w:val="9"/>
                    </w:numPr>
                    <w:spacing w:after="200" w:line="276" w:lineRule="auto"/>
                    <w:jc w:val="both"/>
                    <w:rPr>
                      <w:ins w:id="89" w:author="IEUser" w:date="2018-01-29T21:01:00Z"/>
                      <w:rFonts w:ascii="Century Gothic" w:hAnsi="Century Gothic"/>
                      <w:color w:val="44546A" w:themeColor="text2"/>
                      <w:sz w:val="21"/>
                      <w:szCs w:val="21"/>
                    </w:rPr>
                    <w:pPrChange w:id="90" w:author="IEUser" w:date="2018-01-29T20:59:00Z">
                      <w:pPr>
                        <w:spacing w:after="200" w:line="276" w:lineRule="auto"/>
                        <w:jc w:val="both"/>
                      </w:pPr>
                    </w:pPrChange>
                  </w:pPr>
                  <w:ins w:id="91" w:author="IEUser" w:date="2018-01-29T21:01:00Z">
                    <w:r>
                      <w:rPr>
                        <w:rFonts w:ascii="Century Gothic" w:hAnsi="Century Gothic"/>
                        <w:color w:val="44546A" w:themeColor="text2"/>
                        <w:sz w:val="21"/>
                        <w:szCs w:val="21"/>
                      </w:rPr>
                      <w:t>Inventory reports</w:t>
                    </w:r>
                  </w:ins>
                </w:p>
                <w:p w:rsidR="000D710A" w:rsidRDefault="000D710A">
                  <w:pPr>
                    <w:pStyle w:val="ListParagraph"/>
                    <w:numPr>
                      <w:ilvl w:val="0"/>
                      <w:numId w:val="9"/>
                    </w:numPr>
                    <w:spacing w:after="200" w:line="276" w:lineRule="auto"/>
                    <w:jc w:val="both"/>
                    <w:rPr>
                      <w:ins w:id="92" w:author="IEUser" w:date="2018-01-29T21:01:00Z"/>
                      <w:rFonts w:ascii="Century Gothic" w:hAnsi="Century Gothic"/>
                      <w:color w:val="44546A" w:themeColor="text2"/>
                      <w:sz w:val="21"/>
                      <w:szCs w:val="21"/>
                    </w:rPr>
                    <w:pPrChange w:id="93" w:author="IEUser" w:date="2018-01-29T20:59:00Z">
                      <w:pPr>
                        <w:spacing w:after="200" w:line="276" w:lineRule="auto"/>
                        <w:jc w:val="both"/>
                      </w:pPr>
                    </w:pPrChange>
                  </w:pPr>
                  <w:ins w:id="94" w:author="IEUser" w:date="2018-01-29T21:01:00Z">
                    <w:r>
                      <w:rPr>
                        <w:rFonts w:ascii="Century Gothic" w:hAnsi="Century Gothic"/>
                        <w:color w:val="44546A" w:themeColor="text2"/>
                        <w:sz w:val="21"/>
                        <w:szCs w:val="21"/>
                      </w:rPr>
                      <w:t>Sales reports</w:t>
                    </w:r>
                  </w:ins>
                </w:p>
                <w:p w:rsidR="000D710A" w:rsidRPr="000D710A" w:rsidRDefault="000D710A">
                  <w:pPr>
                    <w:pStyle w:val="ListParagraph"/>
                    <w:numPr>
                      <w:ilvl w:val="0"/>
                      <w:numId w:val="9"/>
                    </w:numPr>
                    <w:spacing w:after="200" w:line="276" w:lineRule="auto"/>
                    <w:jc w:val="both"/>
                    <w:rPr>
                      <w:ins w:id="95" w:author="IEUser" w:date="2018-01-29T20:54:00Z"/>
                      <w:rFonts w:ascii="Century Gothic" w:hAnsi="Century Gothic"/>
                      <w:color w:val="44546A" w:themeColor="text2"/>
                      <w:sz w:val="21"/>
                      <w:szCs w:val="21"/>
                      <w:rPrChange w:id="96" w:author="IEUser" w:date="2018-01-29T20:59:00Z">
                        <w:rPr>
                          <w:ins w:id="97" w:author="IEUser" w:date="2018-01-29T20:54:00Z"/>
                        </w:rPr>
                      </w:rPrChange>
                    </w:rPr>
                    <w:pPrChange w:id="98" w:author="IEUser" w:date="2018-01-29T20:59:00Z">
                      <w:pPr>
                        <w:spacing w:after="200" w:line="276" w:lineRule="auto"/>
                        <w:jc w:val="both"/>
                      </w:pPr>
                    </w:pPrChange>
                  </w:pPr>
                  <w:ins w:id="99" w:author="IEUser" w:date="2018-01-29T21:01:00Z">
                    <w:r>
                      <w:rPr>
                        <w:rFonts w:ascii="Century Gothic" w:hAnsi="Century Gothic"/>
                        <w:color w:val="44546A" w:themeColor="text2"/>
                        <w:sz w:val="21"/>
                        <w:szCs w:val="21"/>
                      </w:rPr>
                      <w:t>Direct materials and labour costs for manufacturing products</w:t>
                    </w:r>
                  </w:ins>
                </w:p>
                <w:p w:rsidR="000D710A" w:rsidRDefault="00BC48D2" w:rsidP="00226886">
                  <w:pPr>
                    <w:spacing w:after="200" w:line="276" w:lineRule="auto"/>
                    <w:jc w:val="both"/>
                    <w:rPr>
                      <w:ins w:id="100" w:author="IEUser" w:date="2018-01-29T20:54:00Z"/>
                      <w:rFonts w:ascii="Century Gothic" w:hAnsi="Century Gothic"/>
                      <w:color w:val="44546A" w:themeColor="text2"/>
                      <w:sz w:val="21"/>
                      <w:szCs w:val="21"/>
                    </w:rPr>
                  </w:pPr>
                  <w:ins w:id="101" w:author="IEUser" w:date="2018-01-29T21:03:00Z">
                    <w:r>
                      <w:rPr>
                        <w:rFonts w:ascii="Century Gothic" w:hAnsi="Century Gothic"/>
                        <w:color w:val="44546A" w:themeColor="text2"/>
                        <w:sz w:val="21"/>
                        <w:szCs w:val="21"/>
                      </w:rPr>
                      <w:t>[</w:t>
                    </w:r>
                    <w:r w:rsidR="002E7CF5">
                      <w:rPr>
                        <w:rFonts w:ascii="Century Gothic" w:hAnsi="Century Gothic"/>
                        <w:color w:val="44546A" w:themeColor="text2"/>
                        <w:sz w:val="21"/>
                        <w:szCs w:val="21"/>
                      </w:rPr>
                      <w:t xml:space="preserve">Is this already in place with current website, we may not need to include </w:t>
                    </w:r>
                    <w:r>
                      <w:rPr>
                        <w:rFonts w:ascii="Century Gothic" w:hAnsi="Century Gothic"/>
                        <w:color w:val="44546A" w:themeColor="text2"/>
                        <w:sz w:val="21"/>
                        <w:szCs w:val="21"/>
                      </w:rPr>
                      <w:t>below?]</w:t>
                    </w:r>
                  </w:ins>
                </w:p>
                <w:p w:rsidR="000D710A" w:rsidRPr="00741419" w:rsidDel="000D710A" w:rsidRDefault="000D710A" w:rsidP="00226886">
                  <w:pPr>
                    <w:spacing w:after="200" w:line="276" w:lineRule="auto"/>
                    <w:jc w:val="both"/>
                    <w:rPr>
                      <w:del w:id="102" w:author="IEUser" w:date="2018-01-29T20:54:00Z"/>
                      <w:rFonts w:ascii="Century Gothic" w:hAnsi="Century Gothic"/>
                      <w:color w:val="44546A" w:themeColor="text2"/>
                      <w:sz w:val="21"/>
                      <w:szCs w:val="21"/>
                    </w:rPr>
                  </w:pPr>
                </w:p>
                <w:p w:rsidR="00C3612C" w:rsidRPr="00C52AF6" w:rsidRDefault="00C3612C" w:rsidP="00F21AC0">
                  <w:pPr>
                    <w:spacing w:after="200" w:line="276" w:lineRule="auto"/>
                    <w:jc w:val="both"/>
                    <w:rPr>
                      <w:rFonts w:ascii="Century Gothic" w:hAnsi="Century Gothic"/>
                      <w:color w:val="FF0000"/>
                      <w:sz w:val="21"/>
                      <w:szCs w:val="21"/>
                      <w:highlight w:val="yellow"/>
                    </w:rPr>
                  </w:pPr>
                  <w:r w:rsidRPr="00C52AF6">
                    <w:rPr>
                      <w:rFonts w:ascii="Century Gothic" w:hAnsi="Century Gothic"/>
                      <w:color w:val="FF0000"/>
                      <w:sz w:val="21"/>
                      <w:szCs w:val="21"/>
                      <w:highlight w:val="yellow"/>
                    </w:rPr>
                    <w:t xml:space="preserve">In addition, the project will create the Company’s website that will ensure unique experience for its Customers. The focus will be on </w:t>
                  </w:r>
                  <w:ins w:id="103" w:author="Hassan Chaudhry" w:date="2018-01-30T12:04:00Z">
                    <w:r w:rsidR="00F0068A">
                      <w:rPr>
                        <w:rFonts w:ascii="Century Gothic" w:hAnsi="Century Gothic"/>
                        <w:color w:val="FF0000"/>
                        <w:sz w:val="21"/>
                        <w:szCs w:val="21"/>
                        <w:highlight w:val="yellow"/>
                      </w:rPr>
                      <w:t>a</w:t>
                    </w:r>
                  </w:ins>
                  <w:del w:id="104" w:author="Hassan Chaudhry" w:date="2018-01-30T12:04:00Z">
                    <w:r w:rsidR="0021371F" w:rsidRPr="00C52AF6" w:rsidDel="00F0068A">
                      <w:rPr>
                        <w:rFonts w:ascii="Century Gothic" w:hAnsi="Century Gothic"/>
                        <w:color w:val="FF0000"/>
                        <w:sz w:val="21"/>
                        <w:szCs w:val="21"/>
                        <w:highlight w:val="yellow"/>
                      </w:rPr>
                      <w:delText>the</w:delText>
                    </w:r>
                  </w:del>
                  <w:r w:rsidR="0021371F" w:rsidRPr="00C52AF6">
                    <w:rPr>
                      <w:rFonts w:ascii="Century Gothic" w:hAnsi="Century Gothic"/>
                      <w:color w:val="FF0000"/>
                      <w:sz w:val="21"/>
                      <w:szCs w:val="21"/>
                      <w:highlight w:val="yellow"/>
                    </w:rPr>
                    <w:t xml:space="preserve"> </w:t>
                  </w:r>
                  <w:r w:rsidRPr="00C52AF6">
                    <w:rPr>
                      <w:rFonts w:ascii="Century Gothic" w:hAnsi="Century Gothic"/>
                      <w:color w:val="FF0000"/>
                      <w:sz w:val="21"/>
                      <w:szCs w:val="21"/>
                      <w:highlight w:val="yellow"/>
                    </w:rPr>
                    <w:t xml:space="preserve">user-friendly, easy navigating solution, that will facilitate Customer’s needs in </w:t>
                  </w:r>
                  <w:r w:rsidR="00805034" w:rsidRPr="00C52AF6">
                    <w:rPr>
                      <w:rFonts w:ascii="Century Gothic" w:hAnsi="Century Gothic"/>
                      <w:color w:val="FF0000"/>
                      <w:sz w:val="21"/>
                      <w:szCs w:val="21"/>
                      <w:highlight w:val="yellow"/>
                    </w:rPr>
                    <w:t xml:space="preserve">a </w:t>
                  </w:r>
                  <w:r w:rsidRPr="00C52AF6">
                    <w:rPr>
                      <w:rFonts w:ascii="Century Gothic" w:hAnsi="Century Gothic"/>
                      <w:color w:val="FF0000"/>
                      <w:sz w:val="21"/>
                      <w:szCs w:val="21"/>
                      <w:highlight w:val="yellow"/>
                    </w:rPr>
                    <w:t>timely and efficient manner.</w:t>
                  </w:r>
                </w:p>
                <w:p w:rsidR="008309C6" w:rsidRPr="007E4397" w:rsidRDefault="00C3612C" w:rsidP="007E4397">
                  <w:pPr>
                    <w:spacing w:after="200" w:line="276" w:lineRule="auto"/>
                    <w:jc w:val="both"/>
                    <w:rPr>
                      <w:rFonts w:ascii="Century Gothic" w:hAnsi="Century Gothic"/>
                      <w:color w:val="44546A" w:themeColor="text2"/>
                      <w:sz w:val="21"/>
                      <w:szCs w:val="21"/>
                    </w:rPr>
                  </w:pPr>
                  <w:r w:rsidRPr="00C52AF6">
                    <w:rPr>
                      <w:rFonts w:ascii="Century Gothic" w:hAnsi="Century Gothic"/>
                      <w:color w:val="FF0000"/>
                      <w:sz w:val="21"/>
                      <w:szCs w:val="21"/>
                      <w:highlight w:val="yellow"/>
                    </w:rPr>
                    <w:t>The product catalog will ensure</w:t>
                  </w:r>
                  <w:r w:rsidR="00DD07B8" w:rsidRPr="00C52AF6">
                    <w:rPr>
                      <w:rFonts w:ascii="Century Gothic" w:hAnsi="Century Gothic"/>
                      <w:color w:val="FF0000"/>
                      <w:sz w:val="21"/>
                      <w:szCs w:val="21"/>
                      <w:highlight w:val="yellow"/>
                    </w:rPr>
                    <w:t xml:space="preserve"> well organized and appropriately presented products</w:t>
                  </w:r>
                  <w:ins w:id="105" w:author="Hassan Chaudhry" w:date="2018-01-30T12:05:00Z">
                    <w:r w:rsidR="00F0068A">
                      <w:rPr>
                        <w:rFonts w:ascii="Century Gothic" w:hAnsi="Century Gothic"/>
                        <w:color w:val="FF0000"/>
                        <w:sz w:val="21"/>
                        <w:szCs w:val="21"/>
                        <w:highlight w:val="yellow"/>
                      </w:rPr>
                      <w:t>,</w:t>
                    </w:r>
                  </w:ins>
                  <w:r w:rsidR="00DD07B8" w:rsidRPr="00C52AF6">
                    <w:rPr>
                      <w:rFonts w:ascii="Century Gothic" w:hAnsi="Century Gothic"/>
                      <w:color w:val="FF0000"/>
                      <w:sz w:val="21"/>
                      <w:szCs w:val="21"/>
                      <w:highlight w:val="yellow"/>
                    </w:rPr>
                    <w:t xml:space="preserve"> w</w:t>
                  </w:r>
                  <w:ins w:id="106" w:author="Hassan Chaudhry" w:date="2018-01-30T12:05:00Z">
                    <w:r w:rsidR="00F0068A">
                      <w:rPr>
                        <w:rFonts w:ascii="Century Gothic" w:hAnsi="Century Gothic"/>
                        <w:color w:val="FF0000"/>
                        <w:sz w:val="21"/>
                        <w:szCs w:val="21"/>
                        <w:highlight w:val="yellow"/>
                      </w:rPr>
                      <w:t>ith</w:t>
                    </w:r>
                  </w:ins>
                  <w:del w:id="107" w:author="Hassan Chaudhry" w:date="2018-01-30T12:05:00Z">
                    <w:r w:rsidR="00DD07B8" w:rsidRPr="00C52AF6" w:rsidDel="00F0068A">
                      <w:rPr>
                        <w:rFonts w:ascii="Century Gothic" w:hAnsi="Century Gothic"/>
                        <w:color w:val="FF0000"/>
                        <w:sz w:val="21"/>
                        <w:szCs w:val="21"/>
                        <w:highlight w:val="yellow"/>
                      </w:rPr>
                      <w:delText>hich</w:delText>
                    </w:r>
                  </w:del>
                  <w:r w:rsidR="00DD07B8" w:rsidRPr="00C52AF6">
                    <w:rPr>
                      <w:rFonts w:ascii="Century Gothic" w:hAnsi="Century Gothic"/>
                      <w:color w:val="FF0000"/>
                      <w:sz w:val="21"/>
                      <w:szCs w:val="21"/>
                      <w:highlight w:val="yellow"/>
                    </w:rPr>
                    <w:t xml:space="preserve"> features</w:t>
                  </w:r>
                  <w:ins w:id="108" w:author="Hassan Chaudhry" w:date="2018-01-30T12:05:00Z">
                    <w:r w:rsidR="00F0068A">
                      <w:rPr>
                        <w:rFonts w:ascii="Century Gothic" w:hAnsi="Century Gothic"/>
                        <w:color w:val="FF0000"/>
                        <w:sz w:val="21"/>
                        <w:szCs w:val="21"/>
                        <w:highlight w:val="yellow"/>
                      </w:rPr>
                      <w:t xml:space="preserve"> that</w:t>
                    </w:r>
                  </w:ins>
                  <w:r w:rsidR="00DD07B8" w:rsidRPr="00C52AF6">
                    <w:rPr>
                      <w:rFonts w:ascii="Century Gothic" w:hAnsi="Century Gothic"/>
                      <w:color w:val="FF0000"/>
                      <w:sz w:val="21"/>
                      <w:szCs w:val="21"/>
                      <w:highlight w:val="yellow"/>
                    </w:rPr>
                    <w:t xml:space="preserve"> could easily be understood by </w:t>
                  </w:r>
                  <w:r w:rsidR="0021371F" w:rsidRPr="00C52AF6">
                    <w:rPr>
                      <w:rFonts w:ascii="Century Gothic" w:hAnsi="Century Gothic"/>
                      <w:color w:val="FF0000"/>
                      <w:sz w:val="21"/>
                      <w:szCs w:val="21"/>
                      <w:highlight w:val="yellow"/>
                    </w:rPr>
                    <w:t xml:space="preserve">the </w:t>
                  </w:r>
                  <w:ins w:id="109" w:author="Hassan Chaudhry" w:date="2018-01-30T12:05:00Z">
                    <w:r w:rsidR="00F0068A">
                      <w:rPr>
                        <w:rFonts w:ascii="Century Gothic" w:hAnsi="Century Gothic"/>
                        <w:color w:val="FF0000"/>
                        <w:sz w:val="21"/>
                        <w:szCs w:val="21"/>
                        <w:highlight w:val="yellow"/>
                      </w:rPr>
                      <w:t>c</w:t>
                    </w:r>
                  </w:ins>
                  <w:del w:id="110" w:author="Hassan Chaudhry" w:date="2018-01-30T12:05:00Z">
                    <w:r w:rsidR="00DD07B8" w:rsidRPr="00C52AF6" w:rsidDel="00F0068A">
                      <w:rPr>
                        <w:rFonts w:ascii="Century Gothic" w:hAnsi="Century Gothic"/>
                        <w:color w:val="FF0000"/>
                        <w:sz w:val="21"/>
                        <w:szCs w:val="21"/>
                        <w:highlight w:val="yellow"/>
                      </w:rPr>
                      <w:delText>C</w:delText>
                    </w:r>
                  </w:del>
                  <w:r w:rsidR="00DD07B8" w:rsidRPr="00C52AF6">
                    <w:rPr>
                      <w:rFonts w:ascii="Century Gothic" w:hAnsi="Century Gothic"/>
                      <w:color w:val="FF0000"/>
                      <w:sz w:val="21"/>
                      <w:szCs w:val="21"/>
                      <w:highlight w:val="yellow"/>
                    </w:rPr>
                    <w:t>ustomers. This will enable finding the best possible solution for</w:t>
                  </w:r>
                  <w:r w:rsidR="00805034" w:rsidRPr="00C52AF6">
                    <w:rPr>
                      <w:rFonts w:ascii="Century Gothic" w:hAnsi="Century Gothic"/>
                      <w:color w:val="FF0000"/>
                      <w:sz w:val="21"/>
                      <w:szCs w:val="21"/>
                      <w:highlight w:val="yellow"/>
                    </w:rPr>
                    <w:t xml:space="preserve"> the</w:t>
                  </w:r>
                  <w:r w:rsidR="00DD07B8" w:rsidRPr="00C52AF6">
                    <w:rPr>
                      <w:rFonts w:ascii="Century Gothic" w:hAnsi="Century Gothic"/>
                      <w:color w:val="FF0000"/>
                      <w:sz w:val="21"/>
                      <w:szCs w:val="21"/>
                      <w:highlight w:val="yellow"/>
                    </w:rPr>
                    <w:t xml:space="preserve"> </w:t>
                  </w:r>
                  <w:ins w:id="111" w:author="Hassan Chaudhry" w:date="2018-01-30T12:05:00Z">
                    <w:r w:rsidR="00F0068A">
                      <w:rPr>
                        <w:rFonts w:ascii="Century Gothic" w:hAnsi="Century Gothic"/>
                        <w:color w:val="FF0000"/>
                        <w:sz w:val="21"/>
                        <w:szCs w:val="21"/>
                        <w:highlight w:val="yellow"/>
                      </w:rPr>
                      <w:t>c</w:t>
                    </w:r>
                  </w:ins>
                  <w:del w:id="112" w:author="Hassan Chaudhry" w:date="2018-01-30T12:05:00Z">
                    <w:r w:rsidR="00DD07B8" w:rsidRPr="00C52AF6" w:rsidDel="00F0068A">
                      <w:rPr>
                        <w:rFonts w:ascii="Century Gothic" w:hAnsi="Century Gothic"/>
                        <w:color w:val="FF0000"/>
                        <w:sz w:val="21"/>
                        <w:szCs w:val="21"/>
                        <w:highlight w:val="yellow"/>
                      </w:rPr>
                      <w:delText>C</w:delText>
                    </w:r>
                  </w:del>
                  <w:r w:rsidR="00DD07B8" w:rsidRPr="00C52AF6">
                    <w:rPr>
                      <w:rFonts w:ascii="Century Gothic" w:hAnsi="Century Gothic"/>
                      <w:color w:val="FF0000"/>
                      <w:sz w:val="21"/>
                      <w:szCs w:val="21"/>
                      <w:highlight w:val="yellow"/>
                    </w:rPr>
                    <w:t>ustomer requirements.</w:t>
                  </w:r>
                </w:p>
              </w:tc>
            </w:tr>
          </w:tbl>
          <w:p w:rsidR="003B6E69" w:rsidRDefault="003B6E69" w:rsidP="0022604A"/>
          <w:p w:rsidR="002813AB" w:rsidRDefault="002813AB" w:rsidP="002813AB">
            <w:pPr>
              <w:rPr>
                <w:rFonts w:ascii="Century Gothic" w:eastAsia="MS Gothic" w:hAnsi="Century Gothic" w:cs="Times New Roman"/>
                <w:color w:val="F24F4F"/>
                <w:sz w:val="36"/>
                <w:szCs w:val="36"/>
                <w:lang w:val="en-US" w:eastAsia="ja-JP"/>
              </w:rPr>
            </w:pPr>
            <w:r>
              <w:rPr>
                <w:rFonts w:ascii="Century Gothic" w:eastAsia="MS Gothic" w:hAnsi="Century Gothic" w:cs="Times New Roman"/>
                <w:color w:val="F24F4F"/>
                <w:sz w:val="36"/>
                <w:szCs w:val="36"/>
                <w:lang w:val="en-US" w:eastAsia="ja-JP"/>
              </w:rPr>
              <w:t>Motivation</w:t>
            </w:r>
          </w:p>
          <w:p w:rsidR="002813AB" w:rsidRPr="00741419" w:rsidRDefault="002813AB" w:rsidP="002813AB">
            <w:pPr>
              <w:rPr>
                <w:rFonts w:ascii="Century Gothic" w:eastAsia="MS Gothic" w:hAnsi="Century Gothic" w:cs="Times New Roman"/>
                <w:color w:val="F24F4F"/>
                <w:sz w:val="20"/>
                <w:szCs w:val="36"/>
                <w:lang w:val="en-US" w:eastAsia="ja-JP"/>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46"/>
            </w:tblGrid>
            <w:tr w:rsidR="002813AB" w:rsidRPr="000273FA" w:rsidTr="00D2255D">
              <w:tc>
                <w:tcPr>
                  <w:tcW w:w="8846" w:type="dxa"/>
                </w:tcPr>
                <w:p w:rsidR="00ED0DCD" w:rsidRDefault="00ED0DCD" w:rsidP="00E773EF">
                  <w:pPr>
                    <w:spacing w:after="200" w:line="276" w:lineRule="auto"/>
                    <w:jc w:val="both"/>
                    <w:rPr>
                      <w:ins w:id="113" w:author="IEUser" w:date="2018-01-29T20:52:00Z"/>
                      <w:rFonts w:ascii="Century Gothic" w:hAnsi="Century Gothic"/>
                      <w:color w:val="44546A" w:themeColor="text2"/>
                      <w:sz w:val="21"/>
                      <w:szCs w:val="21"/>
                    </w:rPr>
                  </w:pPr>
                  <w:ins w:id="114" w:author="IEUser" w:date="2018-01-29T20:52:00Z">
                    <w:r>
                      <w:rPr>
                        <w:rFonts w:ascii="Century Gothic" w:hAnsi="Century Gothic"/>
                        <w:color w:val="44546A" w:themeColor="text2"/>
                        <w:sz w:val="21"/>
                        <w:szCs w:val="21"/>
                      </w:rPr>
                      <w:t>The prime motivation</w:t>
                    </w:r>
                    <w:r w:rsidR="000D710A">
                      <w:rPr>
                        <w:rFonts w:ascii="Century Gothic" w:hAnsi="Century Gothic"/>
                        <w:color w:val="44546A" w:themeColor="text2"/>
                        <w:sz w:val="21"/>
                        <w:szCs w:val="21"/>
                      </w:rPr>
                      <w:t xml:space="preserve"> for this database is</w:t>
                    </w:r>
                    <w:r>
                      <w:rPr>
                        <w:rFonts w:ascii="Century Gothic" w:hAnsi="Century Gothic"/>
                        <w:color w:val="44546A" w:themeColor="text2"/>
                        <w:sz w:val="21"/>
                        <w:szCs w:val="21"/>
                      </w:rPr>
                      <w:t xml:space="preserve"> efficient inventor</w:t>
                    </w:r>
                    <w:r w:rsidR="000D710A">
                      <w:rPr>
                        <w:rFonts w:ascii="Century Gothic" w:hAnsi="Century Gothic"/>
                        <w:color w:val="44546A" w:themeColor="text2"/>
                        <w:sz w:val="21"/>
                        <w:szCs w:val="21"/>
                      </w:rPr>
                      <w:t xml:space="preserve">y management </w:t>
                    </w:r>
                  </w:ins>
                  <w:ins w:id="115" w:author="Hassan Chaudhry" w:date="2018-01-30T12:06:00Z">
                    <w:r w:rsidR="00F0068A">
                      <w:rPr>
                        <w:rFonts w:ascii="Century Gothic" w:hAnsi="Century Gothic"/>
                        <w:color w:val="44546A" w:themeColor="text2"/>
                        <w:sz w:val="21"/>
                        <w:szCs w:val="21"/>
                      </w:rPr>
                      <w:t>which</w:t>
                    </w:r>
                  </w:ins>
                  <w:ins w:id="116" w:author="IEUser" w:date="2018-01-29T20:52:00Z">
                    <w:del w:id="117" w:author="Hassan Chaudhry" w:date="2018-01-30T12:06:00Z">
                      <w:r w:rsidR="000D710A" w:rsidDel="00F0068A">
                        <w:rPr>
                          <w:rFonts w:ascii="Century Gothic" w:hAnsi="Century Gothic"/>
                          <w:color w:val="44546A" w:themeColor="text2"/>
                          <w:sz w:val="21"/>
                          <w:szCs w:val="21"/>
                        </w:rPr>
                        <w:delText>and</w:delText>
                      </w:r>
                    </w:del>
                    <w:r w:rsidR="000D710A">
                      <w:rPr>
                        <w:rFonts w:ascii="Century Gothic" w:hAnsi="Century Gothic"/>
                        <w:color w:val="44546A" w:themeColor="text2"/>
                        <w:sz w:val="21"/>
                        <w:szCs w:val="21"/>
                      </w:rPr>
                      <w:t xml:space="preserve"> is </w:t>
                    </w:r>
                  </w:ins>
                  <w:ins w:id="118" w:author="IEUser" w:date="2018-01-29T20:53:00Z">
                    <w:r w:rsidR="000D710A">
                      <w:rPr>
                        <w:rFonts w:ascii="Century Gothic" w:hAnsi="Century Gothic"/>
                        <w:color w:val="44546A" w:themeColor="text2"/>
                        <w:sz w:val="21"/>
                        <w:szCs w:val="21"/>
                      </w:rPr>
                      <w:t xml:space="preserve">a </w:t>
                    </w:r>
                  </w:ins>
                  <w:ins w:id="119" w:author="IEUser" w:date="2018-01-29T20:52:00Z">
                    <w:r w:rsidR="000D710A">
                      <w:rPr>
                        <w:rFonts w:ascii="Century Gothic" w:hAnsi="Century Gothic"/>
                        <w:color w:val="44546A" w:themeColor="text2"/>
                        <w:sz w:val="21"/>
                        <w:szCs w:val="21"/>
                      </w:rPr>
                      <w:t>critical part of maintaining a</w:t>
                    </w:r>
                    <w:r>
                      <w:rPr>
                        <w:rFonts w:ascii="Century Gothic" w:hAnsi="Century Gothic"/>
                        <w:color w:val="44546A" w:themeColor="text2"/>
                        <w:sz w:val="21"/>
                        <w:szCs w:val="21"/>
                      </w:rPr>
                      <w:t xml:space="preserve"> successful business process</w:t>
                    </w:r>
                  </w:ins>
                  <w:ins w:id="120" w:author="IEUser" w:date="2018-01-29T20:53:00Z">
                    <w:r w:rsidR="000D710A">
                      <w:rPr>
                        <w:rFonts w:ascii="Century Gothic" w:hAnsi="Century Gothic"/>
                        <w:color w:val="44546A" w:themeColor="text2"/>
                        <w:sz w:val="21"/>
                        <w:szCs w:val="21"/>
                      </w:rPr>
                      <w:t xml:space="preserve"> and workflow</w:t>
                    </w:r>
                  </w:ins>
                  <w:ins w:id="121" w:author="IEUser" w:date="2018-01-29T20:52:00Z">
                    <w:r>
                      <w:rPr>
                        <w:rFonts w:ascii="Century Gothic" w:hAnsi="Century Gothic"/>
                        <w:color w:val="44546A" w:themeColor="text2"/>
                        <w:sz w:val="21"/>
                        <w:szCs w:val="21"/>
                      </w:rPr>
                      <w:t>.</w:t>
                    </w:r>
                  </w:ins>
                </w:p>
                <w:p w:rsidR="00ED0DCD" w:rsidRDefault="000D710A" w:rsidP="00E773EF">
                  <w:pPr>
                    <w:spacing w:after="200" w:line="276" w:lineRule="auto"/>
                    <w:jc w:val="both"/>
                    <w:rPr>
                      <w:rFonts w:ascii="Century Gothic" w:hAnsi="Century Gothic"/>
                      <w:color w:val="44546A" w:themeColor="text2"/>
                      <w:sz w:val="21"/>
                      <w:szCs w:val="21"/>
                    </w:rPr>
                  </w:pPr>
                  <w:ins w:id="122" w:author="IEUser" w:date="2018-01-29T20:54:00Z">
                    <w:r>
                      <w:rPr>
                        <w:rFonts w:ascii="Century Gothic" w:hAnsi="Century Gothic"/>
                        <w:color w:val="44546A" w:themeColor="text2"/>
                        <w:sz w:val="21"/>
                        <w:szCs w:val="21"/>
                      </w:rPr>
                      <w:t>The</w:t>
                    </w:r>
                  </w:ins>
                  <w:del w:id="123" w:author="IEUser" w:date="2018-01-29T20:54:00Z">
                    <w:r w:rsidR="009127F1" w:rsidDel="000D710A">
                      <w:rPr>
                        <w:rFonts w:ascii="Century Gothic" w:hAnsi="Century Gothic"/>
                        <w:color w:val="44546A" w:themeColor="text2"/>
                        <w:sz w:val="21"/>
                        <w:szCs w:val="21"/>
                      </w:rPr>
                      <w:delText>A</w:delText>
                    </w:r>
                  </w:del>
                  <w:r w:rsidR="007E4397">
                    <w:rPr>
                      <w:rFonts w:ascii="Century Gothic" w:hAnsi="Century Gothic"/>
                      <w:color w:val="44546A" w:themeColor="text2"/>
                      <w:sz w:val="21"/>
                      <w:szCs w:val="21"/>
                    </w:rPr>
                    <w:t xml:space="preserve"> </w:t>
                  </w:r>
                  <w:ins w:id="124" w:author="IEUser" w:date="2018-01-29T20:54:00Z">
                    <w:r>
                      <w:rPr>
                        <w:rFonts w:ascii="Century Gothic" w:hAnsi="Century Gothic"/>
                        <w:color w:val="44546A" w:themeColor="text2"/>
                        <w:sz w:val="21"/>
                        <w:szCs w:val="21"/>
                      </w:rPr>
                      <w:t>d</w:t>
                    </w:r>
                  </w:ins>
                  <w:del w:id="125" w:author="IEUser" w:date="2018-01-29T20:54:00Z">
                    <w:r w:rsidR="007E4397" w:rsidDel="000D710A">
                      <w:rPr>
                        <w:rFonts w:ascii="Century Gothic" w:hAnsi="Century Gothic"/>
                        <w:color w:val="44546A" w:themeColor="text2"/>
                        <w:sz w:val="21"/>
                        <w:szCs w:val="21"/>
                      </w:rPr>
                      <w:delText>D</w:delText>
                    </w:r>
                  </w:del>
                  <w:r w:rsidR="007E4397" w:rsidRPr="00741419">
                    <w:rPr>
                      <w:rFonts w:ascii="Century Gothic" w:hAnsi="Century Gothic"/>
                      <w:color w:val="44546A" w:themeColor="text2"/>
                      <w:sz w:val="21"/>
                      <w:szCs w:val="21"/>
                    </w:rPr>
                    <w:t>ata</w:t>
                  </w:r>
                  <w:r w:rsidR="007E4397">
                    <w:rPr>
                      <w:rFonts w:ascii="Century Gothic" w:hAnsi="Century Gothic"/>
                      <w:color w:val="44546A" w:themeColor="text2"/>
                      <w:sz w:val="21"/>
                      <w:szCs w:val="21"/>
                    </w:rPr>
                    <w:t>base</w:t>
                  </w:r>
                  <w:r w:rsidR="007E4397" w:rsidRPr="00741419">
                    <w:rPr>
                      <w:rFonts w:ascii="Century Gothic" w:hAnsi="Century Gothic"/>
                      <w:color w:val="44546A" w:themeColor="text2"/>
                      <w:sz w:val="21"/>
                      <w:szCs w:val="21"/>
                    </w:rPr>
                    <w:t xml:space="preserve"> </w:t>
                  </w:r>
                  <w:ins w:id="126" w:author="IEUser" w:date="2018-01-29T20:54:00Z">
                    <w:r>
                      <w:rPr>
                        <w:rFonts w:ascii="Century Gothic" w:hAnsi="Century Gothic"/>
                        <w:color w:val="44546A" w:themeColor="text2"/>
                        <w:sz w:val="21"/>
                        <w:szCs w:val="21"/>
                      </w:rPr>
                      <w:t>s</w:t>
                    </w:r>
                  </w:ins>
                  <w:del w:id="127" w:author="IEUser" w:date="2018-01-29T20:54:00Z">
                    <w:r w:rsidR="007E4397" w:rsidRPr="00741419" w:rsidDel="000D710A">
                      <w:rPr>
                        <w:rFonts w:ascii="Century Gothic" w:hAnsi="Century Gothic"/>
                        <w:color w:val="44546A" w:themeColor="text2"/>
                        <w:sz w:val="21"/>
                        <w:szCs w:val="21"/>
                      </w:rPr>
                      <w:delText>S</w:delText>
                    </w:r>
                  </w:del>
                  <w:r w:rsidR="007E4397" w:rsidRPr="00741419">
                    <w:rPr>
                      <w:rFonts w:ascii="Century Gothic" w:hAnsi="Century Gothic"/>
                      <w:color w:val="44546A" w:themeColor="text2"/>
                      <w:sz w:val="21"/>
                      <w:szCs w:val="21"/>
                    </w:rPr>
                    <w:t>ystem</w:t>
                  </w:r>
                  <w:r w:rsidR="007E4397">
                    <w:rPr>
                      <w:rFonts w:ascii="Century Gothic" w:hAnsi="Century Gothic"/>
                      <w:color w:val="44546A" w:themeColor="text2"/>
                      <w:sz w:val="21"/>
                      <w:szCs w:val="21"/>
                    </w:rPr>
                    <w:t xml:space="preserve"> </w:t>
                  </w:r>
                  <w:r w:rsidR="009127F1">
                    <w:rPr>
                      <w:rFonts w:ascii="Century Gothic" w:hAnsi="Century Gothic"/>
                      <w:color w:val="44546A" w:themeColor="text2"/>
                      <w:sz w:val="21"/>
                      <w:szCs w:val="21"/>
                    </w:rPr>
                    <w:t xml:space="preserve">we are planning to develop and implement </w:t>
                  </w:r>
                  <w:r w:rsidR="007E4397">
                    <w:rPr>
                      <w:rFonts w:ascii="Century Gothic" w:hAnsi="Century Gothic"/>
                      <w:color w:val="44546A" w:themeColor="text2"/>
                      <w:sz w:val="21"/>
                      <w:szCs w:val="21"/>
                    </w:rPr>
                    <w:t>will solve a complex problem</w:t>
                  </w:r>
                  <w:ins w:id="128" w:author="IEUser" w:date="2018-01-29T20:55:00Z">
                    <w:r>
                      <w:rPr>
                        <w:rFonts w:ascii="Century Gothic" w:hAnsi="Century Gothic"/>
                        <w:color w:val="44546A" w:themeColor="text2"/>
                        <w:sz w:val="21"/>
                        <w:szCs w:val="21"/>
                      </w:rPr>
                      <w:t xml:space="preserve"> tracking inventory in a made</w:t>
                    </w:r>
                  </w:ins>
                  <w:ins w:id="129" w:author="Hassan Chaudhry" w:date="2018-01-30T12:06:00Z">
                    <w:r w:rsidR="00F0068A">
                      <w:rPr>
                        <w:rFonts w:ascii="Century Gothic" w:hAnsi="Century Gothic"/>
                        <w:color w:val="44546A" w:themeColor="text2"/>
                        <w:sz w:val="21"/>
                        <w:szCs w:val="21"/>
                      </w:rPr>
                      <w:t>-</w:t>
                    </w:r>
                  </w:ins>
                  <w:ins w:id="130" w:author="IEUser" w:date="2018-01-29T20:55:00Z">
                    <w:del w:id="131" w:author="Hassan Chaudhry" w:date="2018-01-30T12:06:00Z">
                      <w:r w:rsidDel="00F0068A">
                        <w:rPr>
                          <w:rFonts w:ascii="Century Gothic" w:hAnsi="Century Gothic"/>
                          <w:color w:val="44546A" w:themeColor="text2"/>
                          <w:sz w:val="21"/>
                          <w:szCs w:val="21"/>
                        </w:rPr>
                        <w:delText xml:space="preserve"> </w:delText>
                      </w:r>
                    </w:del>
                    <w:r>
                      <w:rPr>
                        <w:rFonts w:ascii="Century Gothic" w:hAnsi="Century Gothic"/>
                        <w:color w:val="44546A" w:themeColor="text2"/>
                        <w:sz w:val="21"/>
                        <w:szCs w:val="21"/>
                      </w:rPr>
                      <w:t>to</w:t>
                    </w:r>
                  </w:ins>
                  <w:ins w:id="132" w:author="Hassan Chaudhry" w:date="2018-01-30T12:06:00Z">
                    <w:r w:rsidR="00F0068A">
                      <w:rPr>
                        <w:rFonts w:ascii="Century Gothic" w:hAnsi="Century Gothic"/>
                        <w:color w:val="44546A" w:themeColor="text2"/>
                        <w:sz w:val="21"/>
                        <w:szCs w:val="21"/>
                      </w:rPr>
                      <w:t>-</w:t>
                    </w:r>
                  </w:ins>
                  <w:ins w:id="133" w:author="IEUser" w:date="2018-01-29T20:55:00Z">
                    <w:del w:id="134" w:author="Hassan Chaudhry" w:date="2018-01-30T12:06:00Z">
                      <w:r w:rsidDel="00F0068A">
                        <w:rPr>
                          <w:rFonts w:ascii="Century Gothic" w:hAnsi="Century Gothic"/>
                          <w:color w:val="44546A" w:themeColor="text2"/>
                          <w:sz w:val="21"/>
                          <w:szCs w:val="21"/>
                        </w:rPr>
                        <w:delText xml:space="preserve"> </w:delText>
                      </w:r>
                    </w:del>
                    <w:r>
                      <w:rPr>
                        <w:rFonts w:ascii="Century Gothic" w:hAnsi="Century Gothic"/>
                        <w:color w:val="44546A" w:themeColor="text2"/>
                        <w:sz w:val="21"/>
                        <w:szCs w:val="21"/>
                      </w:rPr>
                      <w:t>order manufacturing company</w:t>
                    </w:r>
                  </w:ins>
                  <w:del w:id="135" w:author="IEUser" w:date="2018-01-29T20:55:00Z">
                    <w:r w:rsidR="007E4397" w:rsidDel="000D710A">
                      <w:rPr>
                        <w:rFonts w:ascii="Century Gothic" w:hAnsi="Century Gothic"/>
                        <w:color w:val="44546A" w:themeColor="text2"/>
                        <w:sz w:val="21"/>
                        <w:szCs w:val="21"/>
                      </w:rPr>
                      <w:delText xml:space="preserve"> for a given industry</w:delText>
                    </w:r>
                  </w:del>
                  <w:r w:rsidR="007E4397">
                    <w:rPr>
                      <w:rFonts w:ascii="Century Gothic" w:hAnsi="Century Gothic"/>
                      <w:color w:val="44546A" w:themeColor="text2"/>
                      <w:sz w:val="21"/>
                      <w:szCs w:val="21"/>
                    </w:rPr>
                    <w:t>.</w:t>
                  </w:r>
                  <w:r w:rsidR="009127F1">
                    <w:rPr>
                      <w:rFonts w:ascii="Century Gothic" w:hAnsi="Century Gothic"/>
                      <w:color w:val="44546A" w:themeColor="text2"/>
                      <w:sz w:val="21"/>
                      <w:szCs w:val="21"/>
                    </w:rPr>
                    <w:t xml:space="preserve"> This Database System will not cover the </w:t>
                  </w:r>
                  <w:r w:rsidR="009127F1" w:rsidRPr="009127F1">
                    <w:rPr>
                      <w:rFonts w:ascii="Century Gothic" w:hAnsi="Century Gothic"/>
                      <w:color w:val="44546A" w:themeColor="text2"/>
                      <w:sz w:val="21"/>
                      <w:szCs w:val="21"/>
                    </w:rPr>
                    <w:t xml:space="preserve">standard </w:t>
                  </w:r>
                  <w:r w:rsidR="009127F1">
                    <w:rPr>
                      <w:rFonts w:ascii="Century Gothic" w:hAnsi="Century Gothic"/>
                      <w:color w:val="44546A" w:themeColor="text2"/>
                      <w:sz w:val="21"/>
                      <w:szCs w:val="21"/>
                    </w:rPr>
                    <w:t xml:space="preserve">customer order processing and supplies procurement in everyday fashion, but will be unique in having the Project and Engineering department as well as RMD department involvement in the Customer order processing and generating of </w:t>
                  </w:r>
                  <w:ins w:id="136" w:author="Hassan Chaudhry" w:date="2018-01-30T12:07:00Z">
                    <w:r w:rsidR="00F0068A">
                      <w:rPr>
                        <w:rFonts w:ascii="Century Gothic" w:hAnsi="Century Gothic"/>
                        <w:color w:val="44546A" w:themeColor="text2"/>
                        <w:sz w:val="21"/>
                        <w:szCs w:val="21"/>
                      </w:rPr>
                      <w:t>q</w:t>
                    </w:r>
                  </w:ins>
                  <w:del w:id="137" w:author="Hassan Chaudhry" w:date="2018-01-30T12:07:00Z">
                    <w:r w:rsidR="009127F1" w:rsidDel="00F0068A">
                      <w:rPr>
                        <w:rFonts w:ascii="Century Gothic" w:hAnsi="Century Gothic"/>
                        <w:color w:val="44546A" w:themeColor="text2"/>
                        <w:sz w:val="21"/>
                        <w:szCs w:val="21"/>
                      </w:rPr>
                      <w:delText>Q</w:delText>
                    </w:r>
                  </w:del>
                  <w:r w:rsidR="009127F1">
                    <w:rPr>
                      <w:rFonts w:ascii="Century Gothic" w:hAnsi="Century Gothic"/>
                      <w:color w:val="44546A" w:themeColor="text2"/>
                      <w:sz w:val="21"/>
                      <w:szCs w:val="21"/>
                    </w:rPr>
                    <w:t xml:space="preserve">uotes and price estimates. </w:t>
                  </w:r>
                </w:p>
                <w:p w:rsidR="002813AB" w:rsidRPr="000273FA" w:rsidRDefault="00E773EF" w:rsidP="00E773EF">
                  <w:pPr>
                    <w:spacing w:after="200" w:line="276" w:lineRule="auto"/>
                    <w:jc w:val="both"/>
                    <w:rPr>
                      <w:color w:val="44546A" w:themeColor="text2"/>
                    </w:rPr>
                  </w:pPr>
                  <w:r>
                    <w:rPr>
                      <w:rFonts w:ascii="Century Gothic" w:hAnsi="Century Gothic"/>
                      <w:color w:val="44546A" w:themeColor="text2"/>
                      <w:sz w:val="21"/>
                      <w:szCs w:val="21"/>
                    </w:rPr>
                    <w:t>The solution can potentially afterwards be offered</w:t>
                  </w:r>
                  <w:ins w:id="138" w:author="IEUser" w:date="2018-01-29T21:16:00Z">
                    <w:r w:rsidR="000F3B6D">
                      <w:rPr>
                        <w:rFonts w:ascii="Century Gothic" w:hAnsi="Century Gothic"/>
                        <w:color w:val="44546A" w:themeColor="text2"/>
                        <w:sz w:val="21"/>
                        <w:szCs w:val="21"/>
                      </w:rPr>
                      <w:t>, customized</w:t>
                    </w:r>
                  </w:ins>
                  <w:r>
                    <w:rPr>
                      <w:rFonts w:ascii="Century Gothic" w:hAnsi="Century Gothic"/>
                      <w:color w:val="44546A" w:themeColor="text2"/>
                      <w:sz w:val="21"/>
                      <w:szCs w:val="21"/>
                    </w:rPr>
                    <w:t xml:space="preserve"> and implemented in other similar industry companies</w:t>
                  </w:r>
                  <w:ins w:id="139" w:author="IEUser" w:date="2018-01-29T21:16:00Z">
                    <w:r w:rsidR="000F3B6D">
                      <w:rPr>
                        <w:rFonts w:ascii="Century Gothic" w:hAnsi="Century Gothic"/>
                        <w:color w:val="44546A" w:themeColor="text2"/>
                        <w:sz w:val="21"/>
                        <w:szCs w:val="21"/>
                      </w:rPr>
                      <w:t xml:space="preserve"> that manufacture made</w:t>
                    </w:r>
                  </w:ins>
                  <w:ins w:id="140" w:author="Hassan Chaudhry" w:date="2018-01-30T12:08:00Z">
                    <w:r w:rsidR="00F0068A">
                      <w:rPr>
                        <w:rFonts w:ascii="Century Gothic" w:hAnsi="Century Gothic"/>
                        <w:color w:val="44546A" w:themeColor="text2"/>
                        <w:sz w:val="21"/>
                        <w:szCs w:val="21"/>
                      </w:rPr>
                      <w:t>-</w:t>
                    </w:r>
                  </w:ins>
                  <w:ins w:id="141" w:author="IEUser" w:date="2018-01-29T21:16:00Z">
                    <w:del w:id="142" w:author="Hassan Chaudhry" w:date="2018-01-30T12:08:00Z">
                      <w:r w:rsidR="000F3B6D" w:rsidDel="00F0068A">
                        <w:rPr>
                          <w:rFonts w:ascii="Century Gothic" w:hAnsi="Century Gothic"/>
                          <w:color w:val="44546A" w:themeColor="text2"/>
                          <w:sz w:val="21"/>
                          <w:szCs w:val="21"/>
                        </w:rPr>
                        <w:delText xml:space="preserve"> </w:delText>
                      </w:r>
                    </w:del>
                    <w:r w:rsidR="000F3B6D">
                      <w:rPr>
                        <w:rFonts w:ascii="Century Gothic" w:hAnsi="Century Gothic"/>
                        <w:color w:val="44546A" w:themeColor="text2"/>
                        <w:sz w:val="21"/>
                        <w:szCs w:val="21"/>
                      </w:rPr>
                      <w:t>to</w:t>
                    </w:r>
                  </w:ins>
                  <w:ins w:id="143" w:author="Hassan Chaudhry" w:date="2018-01-30T12:08:00Z">
                    <w:r w:rsidR="00F0068A">
                      <w:rPr>
                        <w:rFonts w:ascii="Century Gothic" w:hAnsi="Century Gothic"/>
                        <w:color w:val="44546A" w:themeColor="text2"/>
                        <w:sz w:val="21"/>
                        <w:szCs w:val="21"/>
                      </w:rPr>
                      <w:t>-</w:t>
                    </w:r>
                  </w:ins>
                  <w:ins w:id="144" w:author="IEUser" w:date="2018-01-29T21:16:00Z">
                    <w:del w:id="145" w:author="Hassan Chaudhry" w:date="2018-01-30T12:08:00Z">
                      <w:r w:rsidR="000F3B6D" w:rsidDel="00F0068A">
                        <w:rPr>
                          <w:rFonts w:ascii="Century Gothic" w:hAnsi="Century Gothic"/>
                          <w:color w:val="44546A" w:themeColor="text2"/>
                          <w:sz w:val="21"/>
                          <w:szCs w:val="21"/>
                        </w:rPr>
                        <w:delText xml:space="preserve"> </w:delText>
                      </w:r>
                    </w:del>
                    <w:r w:rsidR="000F3B6D">
                      <w:rPr>
                        <w:rFonts w:ascii="Century Gothic" w:hAnsi="Century Gothic"/>
                        <w:color w:val="44546A" w:themeColor="text2"/>
                        <w:sz w:val="21"/>
                        <w:szCs w:val="21"/>
                      </w:rPr>
                      <w:t>order parts</w:t>
                    </w:r>
                  </w:ins>
                  <w:r>
                    <w:rPr>
                      <w:rFonts w:ascii="Century Gothic" w:hAnsi="Century Gothic"/>
                      <w:color w:val="44546A" w:themeColor="text2"/>
                      <w:sz w:val="21"/>
                      <w:szCs w:val="21"/>
                    </w:rPr>
                    <w:t>.</w:t>
                  </w:r>
                </w:p>
              </w:tc>
            </w:tr>
          </w:tbl>
          <w:p w:rsidR="003B6E69" w:rsidRDefault="003B6E69" w:rsidP="0022604A"/>
          <w:p w:rsidR="003B6E69" w:rsidRDefault="003B6E69" w:rsidP="0022604A">
            <w:pPr>
              <w:rPr>
                <w:ins w:id="146" w:author="Hassan Chaudhry" w:date="2018-01-30T12:02:00Z"/>
              </w:rPr>
            </w:pPr>
          </w:p>
          <w:p w:rsidR="002A7364" w:rsidRDefault="002A7364" w:rsidP="0022604A">
            <w:pPr>
              <w:rPr>
                <w:ins w:id="147" w:author="Hassan Chaudhry" w:date="2018-01-30T12:02:00Z"/>
              </w:rPr>
            </w:pPr>
          </w:p>
          <w:p w:rsidR="002A7364" w:rsidRDefault="002A7364" w:rsidP="0022604A">
            <w:pPr>
              <w:rPr>
                <w:ins w:id="148" w:author="Hassan Chaudhry" w:date="2018-01-30T12:02:00Z"/>
              </w:rPr>
            </w:pPr>
          </w:p>
          <w:p w:rsidR="002A7364" w:rsidRDefault="002A7364" w:rsidP="0022604A">
            <w:pPr>
              <w:rPr>
                <w:ins w:id="149" w:author="Hassan Chaudhry" w:date="2018-01-30T12:02:00Z"/>
              </w:rPr>
            </w:pPr>
          </w:p>
          <w:p w:rsidR="002A7364" w:rsidRPr="008309C6" w:rsidRDefault="002A7364" w:rsidP="0022604A"/>
          <w:p w:rsidR="00B90B39" w:rsidRDefault="00B90B39" w:rsidP="00B90B39">
            <w:pPr>
              <w:rPr>
                <w:rFonts w:ascii="Century Gothic" w:eastAsia="MS Gothic" w:hAnsi="Century Gothic" w:cs="Times New Roman"/>
                <w:color w:val="F24F4F"/>
                <w:sz w:val="36"/>
                <w:szCs w:val="36"/>
                <w:lang w:val="en-US" w:eastAsia="ja-JP"/>
              </w:rPr>
            </w:pPr>
            <w:r>
              <w:rPr>
                <w:rFonts w:ascii="Century Gothic" w:eastAsia="MS Gothic" w:hAnsi="Century Gothic" w:cs="Times New Roman"/>
                <w:color w:val="F24F4F"/>
                <w:sz w:val="36"/>
                <w:szCs w:val="36"/>
                <w:lang w:val="en-US" w:eastAsia="ja-JP"/>
              </w:rPr>
              <w:t>Conclusion</w:t>
            </w:r>
          </w:p>
          <w:p w:rsidR="00741419" w:rsidRPr="00741419" w:rsidRDefault="00741419" w:rsidP="00B90B39">
            <w:pPr>
              <w:rPr>
                <w:rFonts w:ascii="Century Gothic" w:eastAsia="MS Gothic" w:hAnsi="Century Gothic" w:cs="Times New Roman"/>
                <w:color w:val="F24F4F"/>
                <w:sz w:val="20"/>
                <w:szCs w:val="36"/>
                <w:lang w:val="en-US" w:eastAsia="ja-JP"/>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846"/>
            </w:tblGrid>
            <w:tr w:rsidR="000273FA" w:rsidRPr="000273FA" w:rsidTr="000273FA">
              <w:tc>
                <w:tcPr>
                  <w:tcW w:w="8846" w:type="dxa"/>
                </w:tcPr>
                <w:p w:rsidR="002514B5" w:rsidRDefault="002514B5" w:rsidP="0099420A">
                  <w:pPr>
                    <w:spacing w:after="200" w:line="276" w:lineRule="auto"/>
                    <w:jc w:val="both"/>
                    <w:rPr>
                      <w:rFonts w:ascii="Century Gothic" w:hAnsi="Century Gothic"/>
                      <w:color w:val="44546A" w:themeColor="text2"/>
                      <w:sz w:val="21"/>
                      <w:szCs w:val="21"/>
                    </w:rPr>
                  </w:pPr>
                  <w:r>
                    <w:rPr>
                      <w:rFonts w:ascii="Century Gothic" w:hAnsi="Century Gothic"/>
                      <w:color w:val="44546A" w:themeColor="text2"/>
                      <w:sz w:val="21"/>
                      <w:szCs w:val="21"/>
                    </w:rPr>
                    <w:t>As t</w:t>
                  </w:r>
                  <w:r w:rsidRPr="00F21AC0">
                    <w:rPr>
                      <w:rFonts w:ascii="Century Gothic" w:hAnsi="Century Gothic"/>
                      <w:color w:val="44546A" w:themeColor="text2"/>
                      <w:sz w:val="21"/>
                      <w:szCs w:val="21"/>
                    </w:rPr>
                    <w:t xml:space="preserve">he Company requires efficient Inventory </w:t>
                  </w:r>
                  <w:r>
                    <w:rPr>
                      <w:rFonts w:ascii="Century Gothic" w:hAnsi="Century Gothic"/>
                      <w:color w:val="44546A" w:themeColor="text2"/>
                      <w:sz w:val="21"/>
                      <w:szCs w:val="21"/>
                    </w:rPr>
                    <w:t xml:space="preserve">and Project management system, we are committed to developing the Database System that will enable and ensure the </w:t>
                  </w:r>
                  <w:r w:rsidRPr="00741419">
                    <w:rPr>
                      <w:rFonts w:ascii="Century Gothic" w:hAnsi="Century Gothic"/>
                      <w:color w:val="44546A" w:themeColor="text2"/>
                      <w:sz w:val="21"/>
                      <w:szCs w:val="21"/>
                    </w:rPr>
                    <w:t xml:space="preserve">cost-effective inventory management. </w:t>
                  </w:r>
                </w:p>
                <w:p w:rsidR="0099420A" w:rsidRDefault="0099420A" w:rsidP="0099420A">
                  <w:pPr>
                    <w:spacing w:after="200" w:line="276" w:lineRule="auto"/>
                    <w:jc w:val="both"/>
                    <w:rPr>
                      <w:rFonts w:ascii="Century Gothic" w:hAnsi="Century Gothic"/>
                      <w:color w:val="44546A" w:themeColor="text2"/>
                      <w:sz w:val="21"/>
                      <w:szCs w:val="21"/>
                    </w:rPr>
                  </w:pPr>
                  <w:r w:rsidRPr="0099420A">
                    <w:rPr>
                      <w:rFonts w:ascii="Century Gothic" w:hAnsi="Century Gothic"/>
                      <w:color w:val="44546A" w:themeColor="text2"/>
                      <w:sz w:val="21"/>
                      <w:szCs w:val="21"/>
                    </w:rPr>
                    <w:t>Co-operation</w:t>
                  </w:r>
                  <w:r>
                    <w:rPr>
                      <w:rFonts w:ascii="Century Gothic" w:hAnsi="Century Gothic"/>
                      <w:color w:val="44546A" w:themeColor="text2"/>
                      <w:sz w:val="21"/>
                      <w:szCs w:val="21"/>
                    </w:rPr>
                    <w:t xml:space="preserve"> </w:t>
                  </w:r>
                  <w:r w:rsidRPr="00741419">
                    <w:rPr>
                      <w:rFonts w:ascii="Century Gothic" w:hAnsi="Century Gothic"/>
                      <w:color w:val="44546A" w:themeColor="text2"/>
                      <w:sz w:val="21"/>
                      <w:szCs w:val="21"/>
                    </w:rPr>
                    <w:t xml:space="preserve">with Vendors </w:t>
                  </w:r>
                  <w:r>
                    <w:rPr>
                      <w:rFonts w:ascii="Century Gothic" w:hAnsi="Century Gothic"/>
                      <w:color w:val="44546A" w:themeColor="text2"/>
                      <w:sz w:val="21"/>
                      <w:szCs w:val="21"/>
                    </w:rPr>
                    <w:t xml:space="preserve">is one of the important features that </w:t>
                  </w:r>
                  <w:r w:rsidRPr="00741419">
                    <w:rPr>
                      <w:rFonts w:ascii="Century Gothic" w:hAnsi="Century Gothic"/>
                      <w:color w:val="44546A" w:themeColor="text2"/>
                      <w:sz w:val="21"/>
                      <w:szCs w:val="21"/>
                    </w:rPr>
                    <w:t>will</w:t>
                  </w:r>
                  <w:r>
                    <w:rPr>
                      <w:rFonts w:ascii="Century Gothic" w:hAnsi="Century Gothic"/>
                      <w:color w:val="44546A" w:themeColor="text2"/>
                      <w:sz w:val="21"/>
                      <w:szCs w:val="21"/>
                    </w:rPr>
                    <w:t xml:space="preserve"> ensure</w:t>
                  </w:r>
                  <w:r w:rsidRPr="00741419">
                    <w:rPr>
                      <w:rFonts w:ascii="Century Gothic" w:hAnsi="Century Gothic"/>
                      <w:color w:val="44546A" w:themeColor="text2"/>
                      <w:sz w:val="21"/>
                      <w:szCs w:val="21"/>
                    </w:rPr>
                    <w:t xml:space="preserve"> </w:t>
                  </w:r>
                  <w:r>
                    <w:rPr>
                      <w:rFonts w:ascii="Century Gothic" w:hAnsi="Century Gothic"/>
                      <w:color w:val="44546A" w:themeColor="text2"/>
                      <w:sz w:val="21"/>
                      <w:szCs w:val="21"/>
                    </w:rPr>
                    <w:t xml:space="preserve">maintaining sufficient inventory. </w:t>
                  </w:r>
                </w:p>
                <w:p w:rsidR="002514B5" w:rsidRDefault="002514B5" w:rsidP="0099420A">
                  <w:pPr>
                    <w:spacing w:after="200" w:line="276" w:lineRule="auto"/>
                    <w:jc w:val="both"/>
                    <w:rPr>
                      <w:rFonts w:ascii="Century Gothic" w:hAnsi="Century Gothic"/>
                      <w:color w:val="44546A" w:themeColor="text2"/>
                      <w:sz w:val="21"/>
                      <w:szCs w:val="21"/>
                    </w:rPr>
                  </w:pPr>
                  <w:r>
                    <w:rPr>
                      <w:rFonts w:ascii="Century Gothic" w:hAnsi="Century Gothic"/>
                      <w:color w:val="44546A" w:themeColor="text2"/>
                      <w:sz w:val="21"/>
                      <w:szCs w:val="21"/>
                    </w:rPr>
                    <w:t xml:space="preserve">Involvement of the Project and </w:t>
                  </w:r>
                  <w:r w:rsidR="0099420A">
                    <w:rPr>
                      <w:rFonts w:ascii="Century Gothic" w:hAnsi="Century Gothic"/>
                      <w:color w:val="44546A" w:themeColor="text2"/>
                      <w:sz w:val="21"/>
                      <w:szCs w:val="21"/>
                    </w:rPr>
                    <w:t>Engineering</w:t>
                  </w:r>
                  <w:r>
                    <w:rPr>
                      <w:rFonts w:ascii="Century Gothic" w:hAnsi="Century Gothic"/>
                      <w:color w:val="44546A" w:themeColor="text2"/>
                      <w:sz w:val="21"/>
                      <w:szCs w:val="21"/>
                    </w:rPr>
                    <w:t xml:space="preserve"> team in order processing and quote generating, whic</w:t>
                  </w:r>
                  <w:ins w:id="150" w:author="Hassan Chaudhry" w:date="2018-01-30T12:09:00Z">
                    <w:r w:rsidR="00F0068A">
                      <w:rPr>
                        <w:rFonts w:ascii="Century Gothic" w:hAnsi="Century Gothic"/>
                        <w:color w:val="44546A" w:themeColor="text2"/>
                        <w:sz w:val="21"/>
                        <w:szCs w:val="21"/>
                      </w:rPr>
                      <w:t>h</w:t>
                    </w:r>
                  </w:ins>
                  <w:del w:id="151" w:author="Hassan Chaudhry" w:date="2018-01-30T12:09:00Z">
                    <w:r w:rsidDel="00F0068A">
                      <w:rPr>
                        <w:rFonts w:ascii="Century Gothic" w:hAnsi="Century Gothic"/>
                        <w:color w:val="44546A" w:themeColor="text2"/>
                        <w:sz w:val="21"/>
                        <w:szCs w:val="21"/>
                      </w:rPr>
                      <w:delText>h is</w:delText>
                    </w:r>
                  </w:del>
                  <w:r>
                    <w:rPr>
                      <w:rFonts w:ascii="Century Gothic" w:hAnsi="Century Gothic"/>
                      <w:color w:val="44546A" w:themeColor="text2"/>
                      <w:sz w:val="21"/>
                      <w:szCs w:val="21"/>
                    </w:rPr>
                    <w:t xml:space="preserve"> affect</w:t>
                  </w:r>
                  <w:ins w:id="152" w:author="Hassan Chaudhry" w:date="2018-01-30T12:09:00Z">
                    <w:r w:rsidR="00F0068A">
                      <w:rPr>
                        <w:rFonts w:ascii="Century Gothic" w:hAnsi="Century Gothic"/>
                        <w:color w:val="44546A" w:themeColor="text2"/>
                        <w:sz w:val="21"/>
                        <w:szCs w:val="21"/>
                      </w:rPr>
                      <w:t>s</w:t>
                    </w:r>
                  </w:ins>
                  <w:del w:id="153" w:author="Hassan Chaudhry" w:date="2018-01-30T12:09:00Z">
                    <w:r w:rsidDel="00F0068A">
                      <w:rPr>
                        <w:rFonts w:ascii="Century Gothic" w:hAnsi="Century Gothic"/>
                        <w:color w:val="44546A" w:themeColor="text2"/>
                        <w:sz w:val="21"/>
                        <w:szCs w:val="21"/>
                      </w:rPr>
                      <w:delText>ing</w:delText>
                    </w:r>
                  </w:del>
                  <w:r>
                    <w:rPr>
                      <w:rFonts w:ascii="Century Gothic" w:hAnsi="Century Gothic"/>
                      <w:color w:val="44546A" w:themeColor="text2"/>
                      <w:sz w:val="21"/>
                      <w:szCs w:val="21"/>
                    </w:rPr>
                    <w:t xml:space="preserve"> the inventory management at the same time</w:t>
                  </w:r>
                  <w:r w:rsidR="0099420A">
                    <w:rPr>
                      <w:rFonts w:ascii="Century Gothic" w:hAnsi="Century Gothic"/>
                      <w:color w:val="44546A" w:themeColor="text2"/>
                      <w:sz w:val="21"/>
                      <w:szCs w:val="21"/>
                    </w:rPr>
                    <w:t>,</w:t>
                  </w:r>
                  <w:r>
                    <w:rPr>
                      <w:rFonts w:ascii="Century Gothic" w:hAnsi="Century Gothic"/>
                      <w:color w:val="44546A" w:themeColor="text2"/>
                      <w:sz w:val="21"/>
                      <w:szCs w:val="21"/>
                    </w:rPr>
                    <w:t xml:space="preserve"> is the unique feature that we </w:t>
                  </w:r>
                  <w:r w:rsidR="0099420A">
                    <w:rPr>
                      <w:rFonts w:ascii="Century Gothic" w:hAnsi="Century Gothic"/>
                      <w:color w:val="44546A" w:themeColor="text2"/>
                      <w:sz w:val="21"/>
                      <w:szCs w:val="21"/>
                    </w:rPr>
                    <w:t>are planning to</w:t>
                  </w:r>
                  <w:r>
                    <w:rPr>
                      <w:rFonts w:ascii="Century Gothic" w:hAnsi="Century Gothic"/>
                      <w:color w:val="44546A" w:themeColor="text2"/>
                      <w:sz w:val="21"/>
                      <w:szCs w:val="21"/>
                    </w:rPr>
                    <w:t xml:space="preserve"> </w:t>
                  </w:r>
                  <w:r w:rsidR="0099420A">
                    <w:rPr>
                      <w:rFonts w:ascii="Century Gothic" w:hAnsi="Century Gothic"/>
                      <w:color w:val="44546A" w:themeColor="text2"/>
                      <w:sz w:val="21"/>
                      <w:szCs w:val="21"/>
                    </w:rPr>
                    <w:t xml:space="preserve">incorporate. </w:t>
                  </w:r>
                </w:p>
                <w:p w:rsidR="0099420A" w:rsidRDefault="0099420A" w:rsidP="0099420A">
                  <w:pPr>
                    <w:spacing w:after="200" w:line="276" w:lineRule="auto"/>
                    <w:jc w:val="both"/>
                    <w:rPr>
                      <w:rFonts w:ascii="Century Gothic" w:hAnsi="Century Gothic"/>
                      <w:color w:val="44546A" w:themeColor="text2"/>
                      <w:sz w:val="21"/>
                      <w:szCs w:val="21"/>
                    </w:rPr>
                  </w:pPr>
                  <w:r>
                    <w:rPr>
                      <w:rFonts w:ascii="Century Gothic" w:hAnsi="Century Gothic"/>
                      <w:color w:val="44546A" w:themeColor="text2"/>
                      <w:sz w:val="21"/>
                      <w:szCs w:val="21"/>
                    </w:rPr>
                    <w:t xml:space="preserve">If effectively implemented, </w:t>
                  </w:r>
                  <w:r w:rsidR="00050BA0">
                    <w:rPr>
                      <w:rFonts w:ascii="Century Gothic" w:hAnsi="Century Gothic"/>
                      <w:color w:val="44546A" w:themeColor="text2"/>
                      <w:sz w:val="21"/>
                      <w:szCs w:val="21"/>
                    </w:rPr>
                    <w:t>t</w:t>
                  </w:r>
                  <w:r>
                    <w:rPr>
                      <w:rFonts w:ascii="Century Gothic" w:hAnsi="Century Gothic"/>
                      <w:color w:val="44546A" w:themeColor="text2"/>
                      <w:sz w:val="21"/>
                      <w:szCs w:val="21"/>
                    </w:rPr>
                    <w:t xml:space="preserve">he solution can </w:t>
                  </w:r>
                  <w:r w:rsidR="00050BA0">
                    <w:rPr>
                      <w:rFonts w:ascii="Century Gothic" w:hAnsi="Century Gothic"/>
                      <w:color w:val="44546A" w:themeColor="text2"/>
                      <w:sz w:val="21"/>
                      <w:szCs w:val="21"/>
                    </w:rPr>
                    <w:t xml:space="preserve">be later tailored to and adopted by </w:t>
                  </w:r>
                  <w:ins w:id="154" w:author="Hassan Chaudhry" w:date="2018-01-30T12:10:00Z">
                    <w:r w:rsidR="00F0068A">
                      <w:rPr>
                        <w:rFonts w:ascii="Century Gothic" w:hAnsi="Century Gothic"/>
                        <w:color w:val="44546A" w:themeColor="text2"/>
                        <w:sz w:val="21"/>
                        <w:szCs w:val="21"/>
                      </w:rPr>
                      <w:t>other</w:t>
                    </w:r>
                  </w:ins>
                  <w:bookmarkStart w:id="155" w:name="_GoBack"/>
                  <w:bookmarkEnd w:id="155"/>
                  <w:del w:id="156" w:author="Hassan Chaudhry" w:date="2018-01-30T12:10:00Z">
                    <w:r w:rsidR="00050BA0" w:rsidDel="00F0068A">
                      <w:rPr>
                        <w:rFonts w:ascii="Century Gothic" w:hAnsi="Century Gothic"/>
                        <w:color w:val="44546A" w:themeColor="text2"/>
                        <w:sz w:val="21"/>
                        <w:szCs w:val="21"/>
                      </w:rPr>
                      <w:delText>the</w:delText>
                    </w:r>
                  </w:del>
                  <w:r>
                    <w:rPr>
                      <w:rFonts w:ascii="Century Gothic" w:hAnsi="Century Gothic"/>
                      <w:color w:val="44546A" w:themeColor="text2"/>
                      <w:sz w:val="21"/>
                      <w:szCs w:val="21"/>
                    </w:rPr>
                    <w:t xml:space="preserve"> </w:t>
                  </w:r>
                  <w:r w:rsidR="00050BA0">
                    <w:rPr>
                      <w:rFonts w:ascii="Century Gothic" w:hAnsi="Century Gothic"/>
                      <w:color w:val="44546A" w:themeColor="text2"/>
                      <w:sz w:val="21"/>
                      <w:szCs w:val="21"/>
                    </w:rPr>
                    <w:t xml:space="preserve">comparable </w:t>
                  </w:r>
                  <w:r>
                    <w:rPr>
                      <w:rFonts w:ascii="Century Gothic" w:hAnsi="Century Gothic"/>
                      <w:color w:val="44546A" w:themeColor="text2"/>
                      <w:sz w:val="21"/>
                      <w:szCs w:val="21"/>
                    </w:rPr>
                    <w:t>industry companies.</w:t>
                  </w:r>
                </w:p>
                <w:tbl>
                  <w:tblPr>
                    <w:tblStyle w:val="TableGrid"/>
                    <w:tblW w:w="0" w:type="auto"/>
                    <w:tblLook w:val="04A0" w:firstRow="1" w:lastRow="0" w:firstColumn="1" w:lastColumn="0" w:noHBand="0" w:noVBand="1"/>
                    <w:tblPrChange w:id="157" w:author="IEUser" w:date="2018-01-29T20:49:00Z">
                      <w:tblPr>
                        <w:tblStyle w:val="TableGrid"/>
                        <w:tblW w:w="0" w:type="auto"/>
                        <w:tblInd w:w="720" w:type="dxa"/>
                        <w:tblLook w:val="04A0" w:firstRow="1" w:lastRow="0" w:firstColumn="1" w:lastColumn="0" w:noHBand="0" w:noVBand="1"/>
                      </w:tblPr>
                    </w:tblPrChange>
                  </w:tblPr>
                  <w:tblGrid>
                    <w:gridCol w:w="3070"/>
                    <w:gridCol w:w="1530"/>
                    <w:gridCol w:w="3300"/>
                    <w:tblGridChange w:id="158">
                      <w:tblGrid>
                        <w:gridCol w:w="1440"/>
                        <w:gridCol w:w="1630"/>
                        <w:gridCol w:w="1003"/>
                        <w:gridCol w:w="527"/>
                        <w:gridCol w:w="2106"/>
                        <w:gridCol w:w="1194"/>
                        <w:gridCol w:w="1440"/>
                      </w:tblGrid>
                    </w:tblGridChange>
                  </w:tblGrid>
                  <w:tr w:rsidR="00876332" w:rsidTr="00876332">
                    <w:trPr>
                      <w:ins w:id="159" w:author="IEUser" w:date="2018-01-29T20:43:00Z"/>
                      <w:trPrChange w:id="160" w:author="IEUser" w:date="2018-01-29T20:49:00Z">
                        <w:trPr>
                          <w:gridBefore w:val="1"/>
                        </w:trPr>
                      </w:trPrChange>
                    </w:trPr>
                    <w:tc>
                      <w:tcPr>
                        <w:tcW w:w="3070" w:type="dxa"/>
                        <w:shd w:val="clear" w:color="auto" w:fill="D9D9D9" w:themeFill="background1" w:themeFillShade="D9"/>
                        <w:tcPrChange w:id="161" w:author="IEUser" w:date="2018-01-29T20:49:00Z">
                          <w:tcPr>
                            <w:tcW w:w="2873" w:type="dxa"/>
                            <w:gridSpan w:val="2"/>
                          </w:tcPr>
                        </w:tcPrChange>
                      </w:tcPr>
                      <w:p w:rsidR="00876332" w:rsidRPr="00876332" w:rsidRDefault="00876332">
                        <w:pPr>
                          <w:spacing w:after="200" w:line="276" w:lineRule="auto"/>
                          <w:jc w:val="center"/>
                          <w:rPr>
                            <w:ins w:id="162" w:author="IEUser" w:date="2018-01-29T20:43:00Z"/>
                            <w:b/>
                            <w:i/>
                            <w:color w:val="44546A" w:themeColor="text2"/>
                            <w:rPrChange w:id="163" w:author="IEUser" w:date="2018-01-29T20:49:00Z">
                              <w:rPr>
                                <w:ins w:id="164" w:author="IEUser" w:date="2018-01-29T20:43:00Z"/>
                                <w:i/>
                                <w:color w:val="44546A" w:themeColor="text2"/>
                                <w:highlight w:val="yellow"/>
                              </w:rPr>
                            </w:rPrChange>
                          </w:rPr>
                          <w:pPrChange w:id="165" w:author="IEUser" w:date="2018-01-29T20:49:00Z">
                            <w:pPr>
                              <w:spacing w:after="200" w:line="276" w:lineRule="auto"/>
                            </w:pPr>
                          </w:pPrChange>
                        </w:pPr>
                        <w:ins w:id="166" w:author="IEUser" w:date="2018-01-29T20:44:00Z">
                          <w:r w:rsidRPr="00876332">
                            <w:rPr>
                              <w:b/>
                              <w:i/>
                              <w:color w:val="44546A" w:themeColor="text2"/>
                              <w:rPrChange w:id="167" w:author="IEUser" w:date="2018-01-29T20:49:00Z">
                                <w:rPr>
                                  <w:i/>
                                  <w:color w:val="44546A" w:themeColor="text2"/>
                                </w:rPr>
                              </w:rPrChange>
                            </w:rPr>
                            <w:t>Description</w:t>
                          </w:r>
                        </w:ins>
                      </w:p>
                    </w:tc>
                    <w:tc>
                      <w:tcPr>
                        <w:tcW w:w="1530" w:type="dxa"/>
                        <w:shd w:val="clear" w:color="auto" w:fill="D9D9D9" w:themeFill="background1" w:themeFillShade="D9"/>
                        <w:tcPrChange w:id="168" w:author="IEUser" w:date="2018-01-29T20:49:00Z">
                          <w:tcPr>
                            <w:tcW w:w="2873" w:type="dxa"/>
                            <w:gridSpan w:val="2"/>
                          </w:tcPr>
                        </w:tcPrChange>
                      </w:tcPr>
                      <w:p w:rsidR="00876332" w:rsidRPr="00876332" w:rsidRDefault="00876332">
                        <w:pPr>
                          <w:spacing w:after="200" w:line="276" w:lineRule="auto"/>
                          <w:jc w:val="center"/>
                          <w:rPr>
                            <w:ins w:id="169" w:author="IEUser" w:date="2018-01-29T20:43:00Z"/>
                            <w:b/>
                            <w:i/>
                            <w:color w:val="44546A" w:themeColor="text2"/>
                            <w:rPrChange w:id="170" w:author="IEUser" w:date="2018-01-29T20:49:00Z">
                              <w:rPr>
                                <w:ins w:id="171" w:author="IEUser" w:date="2018-01-29T20:43:00Z"/>
                                <w:i/>
                                <w:color w:val="44546A" w:themeColor="text2"/>
                                <w:highlight w:val="yellow"/>
                              </w:rPr>
                            </w:rPrChange>
                          </w:rPr>
                          <w:pPrChange w:id="172" w:author="IEUser" w:date="2018-01-29T20:49:00Z">
                            <w:pPr>
                              <w:spacing w:after="200" w:line="276" w:lineRule="auto"/>
                            </w:pPr>
                          </w:pPrChange>
                        </w:pPr>
                        <w:ins w:id="173" w:author="IEUser" w:date="2018-01-29T20:44:00Z">
                          <w:r w:rsidRPr="00876332">
                            <w:rPr>
                              <w:b/>
                              <w:i/>
                              <w:color w:val="44546A" w:themeColor="text2"/>
                              <w:rPrChange w:id="174" w:author="IEUser" w:date="2018-01-29T20:49:00Z">
                                <w:rPr>
                                  <w:i/>
                                  <w:color w:val="44546A" w:themeColor="text2"/>
                                  <w:highlight w:val="yellow"/>
                                </w:rPr>
                              </w:rPrChange>
                            </w:rPr>
                            <w:t>Due Date</w:t>
                          </w:r>
                        </w:ins>
                      </w:p>
                    </w:tc>
                    <w:tc>
                      <w:tcPr>
                        <w:tcW w:w="3300" w:type="dxa"/>
                        <w:shd w:val="clear" w:color="auto" w:fill="D9D9D9" w:themeFill="background1" w:themeFillShade="D9"/>
                        <w:tcPrChange w:id="175" w:author="IEUser" w:date="2018-01-29T20:49:00Z">
                          <w:tcPr>
                            <w:tcW w:w="2874" w:type="dxa"/>
                            <w:gridSpan w:val="2"/>
                          </w:tcPr>
                        </w:tcPrChange>
                      </w:tcPr>
                      <w:p w:rsidR="00876332" w:rsidRPr="00876332" w:rsidRDefault="00876332">
                        <w:pPr>
                          <w:spacing w:after="200" w:line="276" w:lineRule="auto"/>
                          <w:jc w:val="center"/>
                          <w:rPr>
                            <w:ins w:id="176" w:author="IEUser" w:date="2018-01-29T20:43:00Z"/>
                            <w:b/>
                            <w:i/>
                            <w:color w:val="44546A" w:themeColor="text2"/>
                            <w:rPrChange w:id="177" w:author="IEUser" w:date="2018-01-29T20:49:00Z">
                              <w:rPr>
                                <w:ins w:id="178" w:author="IEUser" w:date="2018-01-29T20:43:00Z"/>
                                <w:i/>
                                <w:color w:val="44546A" w:themeColor="text2"/>
                                <w:highlight w:val="yellow"/>
                              </w:rPr>
                            </w:rPrChange>
                          </w:rPr>
                          <w:pPrChange w:id="179" w:author="IEUser" w:date="2018-01-29T20:49:00Z">
                            <w:pPr>
                              <w:spacing w:after="200" w:line="276" w:lineRule="auto"/>
                            </w:pPr>
                          </w:pPrChange>
                        </w:pPr>
                        <w:ins w:id="180" w:author="IEUser" w:date="2018-01-29T20:44:00Z">
                          <w:r w:rsidRPr="00876332">
                            <w:rPr>
                              <w:b/>
                              <w:i/>
                              <w:color w:val="44546A" w:themeColor="text2"/>
                              <w:rPrChange w:id="181" w:author="IEUser" w:date="2018-01-29T20:49:00Z">
                                <w:rPr>
                                  <w:i/>
                                  <w:color w:val="44546A" w:themeColor="text2"/>
                                  <w:highlight w:val="yellow"/>
                                </w:rPr>
                              </w:rPrChange>
                            </w:rPr>
                            <w:t>Details</w:t>
                          </w:r>
                        </w:ins>
                      </w:p>
                    </w:tc>
                  </w:tr>
                  <w:tr w:rsidR="00876332" w:rsidTr="00876332">
                    <w:trPr>
                      <w:ins w:id="182" w:author="IEUser" w:date="2018-01-29T20:43:00Z"/>
                      <w:trPrChange w:id="183" w:author="IEUser" w:date="2018-01-29T20:47:00Z">
                        <w:trPr>
                          <w:gridBefore w:val="1"/>
                        </w:trPr>
                      </w:trPrChange>
                    </w:trPr>
                    <w:tc>
                      <w:tcPr>
                        <w:tcW w:w="3070" w:type="dxa"/>
                        <w:tcPrChange w:id="184" w:author="IEUser" w:date="2018-01-29T20:47:00Z">
                          <w:tcPr>
                            <w:tcW w:w="2873" w:type="dxa"/>
                            <w:gridSpan w:val="2"/>
                          </w:tcPr>
                        </w:tcPrChange>
                      </w:tcPr>
                      <w:p w:rsidR="00876332" w:rsidRPr="00876332" w:rsidRDefault="00876332" w:rsidP="00876332">
                        <w:pPr>
                          <w:spacing w:after="200" w:line="276" w:lineRule="auto"/>
                          <w:rPr>
                            <w:ins w:id="185" w:author="IEUser" w:date="2018-01-29T20:43:00Z"/>
                            <w:i/>
                            <w:color w:val="44546A" w:themeColor="text2"/>
                            <w:rPrChange w:id="186" w:author="IEUser" w:date="2018-01-29T20:49:00Z">
                              <w:rPr>
                                <w:ins w:id="187" w:author="IEUser" w:date="2018-01-29T20:43:00Z"/>
                                <w:i/>
                                <w:color w:val="44546A" w:themeColor="text2"/>
                                <w:highlight w:val="yellow"/>
                              </w:rPr>
                            </w:rPrChange>
                          </w:rPr>
                        </w:pPr>
                        <w:ins w:id="188" w:author="IEUser" w:date="2018-01-29T20:45:00Z">
                          <w:r w:rsidRPr="00876332">
                            <w:rPr>
                              <w:i/>
                              <w:color w:val="44546A" w:themeColor="text2"/>
                              <w:rPrChange w:id="189" w:author="IEUser" w:date="2018-01-29T20:49:00Z">
                                <w:rPr>
                                  <w:i/>
                                  <w:color w:val="44546A" w:themeColor="text2"/>
                                  <w:highlight w:val="yellow"/>
                                </w:rPr>
                              </w:rPrChange>
                            </w:rPr>
                            <w:t>Project Proposal due</w:t>
                          </w:r>
                        </w:ins>
                      </w:p>
                    </w:tc>
                    <w:tc>
                      <w:tcPr>
                        <w:tcW w:w="1530" w:type="dxa"/>
                        <w:tcPrChange w:id="190" w:author="IEUser" w:date="2018-01-29T20:47:00Z">
                          <w:tcPr>
                            <w:tcW w:w="2873" w:type="dxa"/>
                            <w:gridSpan w:val="2"/>
                          </w:tcPr>
                        </w:tcPrChange>
                      </w:tcPr>
                      <w:p w:rsidR="00876332" w:rsidRPr="00876332" w:rsidRDefault="00876332" w:rsidP="00876332">
                        <w:pPr>
                          <w:spacing w:after="200" w:line="276" w:lineRule="auto"/>
                          <w:rPr>
                            <w:ins w:id="191" w:author="IEUser" w:date="2018-01-29T20:43:00Z"/>
                            <w:i/>
                            <w:color w:val="44546A" w:themeColor="text2"/>
                            <w:rPrChange w:id="192" w:author="IEUser" w:date="2018-01-29T20:49:00Z">
                              <w:rPr>
                                <w:ins w:id="193" w:author="IEUser" w:date="2018-01-29T20:43:00Z"/>
                                <w:i/>
                                <w:color w:val="44546A" w:themeColor="text2"/>
                                <w:highlight w:val="yellow"/>
                              </w:rPr>
                            </w:rPrChange>
                          </w:rPr>
                        </w:pPr>
                        <w:ins w:id="194" w:author="IEUser" w:date="2018-01-29T20:45:00Z">
                          <w:r w:rsidRPr="00876332">
                            <w:rPr>
                              <w:i/>
                              <w:color w:val="44546A" w:themeColor="text2"/>
                              <w:rPrChange w:id="195" w:author="IEUser" w:date="2018-01-29T20:49:00Z">
                                <w:rPr>
                                  <w:i/>
                                  <w:color w:val="44546A" w:themeColor="text2"/>
                                  <w:highlight w:val="yellow"/>
                                </w:rPr>
                              </w:rPrChange>
                            </w:rPr>
                            <w:t>2 Feb 2018</w:t>
                          </w:r>
                        </w:ins>
                      </w:p>
                    </w:tc>
                    <w:tc>
                      <w:tcPr>
                        <w:tcW w:w="3300" w:type="dxa"/>
                        <w:tcPrChange w:id="196" w:author="IEUser" w:date="2018-01-29T20:47:00Z">
                          <w:tcPr>
                            <w:tcW w:w="2874" w:type="dxa"/>
                            <w:gridSpan w:val="2"/>
                          </w:tcPr>
                        </w:tcPrChange>
                      </w:tcPr>
                      <w:p w:rsidR="00876332" w:rsidRPr="00876332" w:rsidRDefault="00876332" w:rsidP="00876332">
                        <w:pPr>
                          <w:spacing w:after="200" w:line="276" w:lineRule="auto"/>
                          <w:rPr>
                            <w:ins w:id="197" w:author="IEUser" w:date="2018-01-29T20:43:00Z"/>
                            <w:i/>
                            <w:color w:val="44546A" w:themeColor="text2"/>
                            <w:rPrChange w:id="198" w:author="IEUser" w:date="2018-01-29T20:49:00Z">
                              <w:rPr>
                                <w:ins w:id="199" w:author="IEUser" w:date="2018-01-29T20:43:00Z"/>
                                <w:i/>
                                <w:color w:val="44546A" w:themeColor="text2"/>
                                <w:highlight w:val="yellow"/>
                              </w:rPr>
                            </w:rPrChange>
                          </w:rPr>
                        </w:pPr>
                      </w:p>
                    </w:tc>
                  </w:tr>
                  <w:tr w:rsidR="00876332" w:rsidTr="00876332">
                    <w:trPr>
                      <w:ins w:id="200" w:author="IEUser" w:date="2018-01-29T20:43:00Z"/>
                      <w:trPrChange w:id="201" w:author="IEUser" w:date="2018-01-29T20:47:00Z">
                        <w:trPr>
                          <w:gridBefore w:val="1"/>
                        </w:trPr>
                      </w:trPrChange>
                    </w:trPr>
                    <w:tc>
                      <w:tcPr>
                        <w:tcW w:w="3070" w:type="dxa"/>
                        <w:tcPrChange w:id="202" w:author="IEUser" w:date="2018-01-29T20:47:00Z">
                          <w:tcPr>
                            <w:tcW w:w="2873" w:type="dxa"/>
                            <w:gridSpan w:val="2"/>
                          </w:tcPr>
                        </w:tcPrChange>
                      </w:tcPr>
                      <w:p w:rsidR="00876332" w:rsidRPr="00876332" w:rsidRDefault="00876332" w:rsidP="00876332">
                        <w:pPr>
                          <w:spacing w:after="200" w:line="276" w:lineRule="auto"/>
                          <w:rPr>
                            <w:ins w:id="203" w:author="IEUser" w:date="2018-01-29T20:43:00Z"/>
                            <w:i/>
                            <w:color w:val="44546A" w:themeColor="text2"/>
                            <w:rPrChange w:id="204" w:author="IEUser" w:date="2018-01-29T20:49:00Z">
                              <w:rPr>
                                <w:ins w:id="205" w:author="IEUser" w:date="2018-01-29T20:43:00Z"/>
                                <w:i/>
                                <w:color w:val="44546A" w:themeColor="text2"/>
                                <w:highlight w:val="yellow"/>
                              </w:rPr>
                            </w:rPrChange>
                          </w:rPr>
                        </w:pPr>
                        <w:ins w:id="206" w:author="IEUser" w:date="2018-01-29T20:45:00Z">
                          <w:r w:rsidRPr="00876332">
                            <w:rPr>
                              <w:i/>
                              <w:color w:val="44546A" w:themeColor="text2"/>
                              <w:rPrChange w:id="207" w:author="IEUser" w:date="2018-01-29T20:49:00Z">
                                <w:rPr>
                                  <w:i/>
                                  <w:color w:val="44546A" w:themeColor="text2"/>
                                  <w:highlight w:val="yellow"/>
                                </w:rPr>
                              </w:rPrChange>
                            </w:rPr>
                            <w:t xml:space="preserve">Project Proposal </w:t>
                          </w:r>
                        </w:ins>
                        <w:ins w:id="208" w:author="IEUser" w:date="2018-01-29T20:49:00Z">
                          <w:r w:rsidRPr="000D710A">
                            <w:rPr>
                              <w:i/>
                              <w:color w:val="44546A" w:themeColor="text2"/>
                            </w:rPr>
                            <w:t>Presentation</w:t>
                          </w:r>
                        </w:ins>
                      </w:p>
                    </w:tc>
                    <w:tc>
                      <w:tcPr>
                        <w:tcW w:w="1530" w:type="dxa"/>
                        <w:tcPrChange w:id="209" w:author="IEUser" w:date="2018-01-29T20:47:00Z">
                          <w:tcPr>
                            <w:tcW w:w="2873" w:type="dxa"/>
                            <w:gridSpan w:val="2"/>
                          </w:tcPr>
                        </w:tcPrChange>
                      </w:tcPr>
                      <w:p w:rsidR="00876332" w:rsidRPr="00876332" w:rsidRDefault="00876332" w:rsidP="00876332">
                        <w:pPr>
                          <w:spacing w:after="200" w:line="276" w:lineRule="auto"/>
                          <w:rPr>
                            <w:ins w:id="210" w:author="IEUser" w:date="2018-01-29T20:43:00Z"/>
                            <w:i/>
                            <w:color w:val="44546A" w:themeColor="text2"/>
                            <w:rPrChange w:id="211" w:author="IEUser" w:date="2018-01-29T20:49:00Z">
                              <w:rPr>
                                <w:ins w:id="212" w:author="IEUser" w:date="2018-01-29T20:43:00Z"/>
                                <w:i/>
                                <w:color w:val="44546A" w:themeColor="text2"/>
                                <w:highlight w:val="yellow"/>
                              </w:rPr>
                            </w:rPrChange>
                          </w:rPr>
                        </w:pPr>
                        <w:ins w:id="213" w:author="IEUser" w:date="2018-01-29T20:46:00Z">
                          <w:r w:rsidRPr="000D710A">
                            <w:rPr>
                              <w:i/>
                              <w:color w:val="44546A" w:themeColor="text2"/>
                            </w:rPr>
                            <w:t>8</w:t>
                          </w:r>
                          <w:r w:rsidRPr="00876332">
                            <w:rPr>
                              <w:i/>
                              <w:color w:val="44546A" w:themeColor="text2"/>
                              <w:rPrChange w:id="214" w:author="IEUser" w:date="2018-01-29T20:49:00Z">
                                <w:rPr>
                                  <w:i/>
                                  <w:color w:val="44546A" w:themeColor="text2"/>
                                  <w:highlight w:val="yellow"/>
                                </w:rPr>
                              </w:rPrChange>
                            </w:rPr>
                            <w:t xml:space="preserve"> Feb 2018</w:t>
                          </w:r>
                        </w:ins>
                      </w:p>
                    </w:tc>
                    <w:tc>
                      <w:tcPr>
                        <w:tcW w:w="3300" w:type="dxa"/>
                        <w:tcPrChange w:id="215" w:author="IEUser" w:date="2018-01-29T20:47:00Z">
                          <w:tcPr>
                            <w:tcW w:w="2874" w:type="dxa"/>
                            <w:gridSpan w:val="2"/>
                          </w:tcPr>
                        </w:tcPrChange>
                      </w:tcPr>
                      <w:p w:rsidR="00876332" w:rsidRPr="00876332" w:rsidRDefault="00876332" w:rsidP="00876332">
                        <w:pPr>
                          <w:spacing w:after="200" w:line="276" w:lineRule="auto"/>
                          <w:rPr>
                            <w:ins w:id="216" w:author="IEUser" w:date="2018-01-29T20:43:00Z"/>
                            <w:i/>
                            <w:color w:val="44546A" w:themeColor="text2"/>
                            <w:rPrChange w:id="217" w:author="IEUser" w:date="2018-01-29T20:49:00Z">
                              <w:rPr>
                                <w:ins w:id="218" w:author="IEUser" w:date="2018-01-29T20:43:00Z"/>
                                <w:i/>
                                <w:color w:val="44546A" w:themeColor="text2"/>
                                <w:highlight w:val="yellow"/>
                              </w:rPr>
                            </w:rPrChange>
                          </w:rPr>
                        </w:pPr>
                      </w:p>
                    </w:tc>
                  </w:tr>
                  <w:tr w:rsidR="00876332" w:rsidTr="00876332">
                    <w:trPr>
                      <w:ins w:id="219" w:author="IEUser" w:date="2018-01-29T20:43:00Z"/>
                      <w:trPrChange w:id="220" w:author="IEUser" w:date="2018-01-29T20:47:00Z">
                        <w:trPr>
                          <w:gridBefore w:val="1"/>
                        </w:trPr>
                      </w:trPrChange>
                    </w:trPr>
                    <w:tc>
                      <w:tcPr>
                        <w:tcW w:w="3070" w:type="dxa"/>
                        <w:tcPrChange w:id="221" w:author="IEUser" w:date="2018-01-29T20:47:00Z">
                          <w:tcPr>
                            <w:tcW w:w="2873" w:type="dxa"/>
                            <w:gridSpan w:val="2"/>
                          </w:tcPr>
                        </w:tcPrChange>
                      </w:tcPr>
                      <w:p w:rsidR="00876332" w:rsidRPr="00876332" w:rsidRDefault="00876332" w:rsidP="00876332">
                        <w:pPr>
                          <w:spacing w:after="200" w:line="276" w:lineRule="auto"/>
                          <w:rPr>
                            <w:ins w:id="222" w:author="IEUser" w:date="2018-01-29T20:43:00Z"/>
                            <w:i/>
                            <w:color w:val="44546A" w:themeColor="text2"/>
                            <w:rPrChange w:id="223" w:author="IEUser" w:date="2018-01-29T20:49:00Z">
                              <w:rPr>
                                <w:ins w:id="224" w:author="IEUser" w:date="2018-01-29T20:43:00Z"/>
                                <w:i/>
                                <w:color w:val="44546A" w:themeColor="text2"/>
                                <w:highlight w:val="yellow"/>
                              </w:rPr>
                            </w:rPrChange>
                          </w:rPr>
                        </w:pPr>
                        <w:ins w:id="225" w:author="IEUser" w:date="2018-01-29T20:46:00Z">
                          <w:r w:rsidRPr="00876332">
                            <w:rPr>
                              <w:i/>
                              <w:color w:val="44546A" w:themeColor="text2"/>
                              <w:rPrChange w:id="226" w:author="IEUser" w:date="2018-01-29T20:49:00Z">
                                <w:rPr>
                                  <w:i/>
                                  <w:color w:val="44546A" w:themeColor="text2"/>
                                  <w:highlight w:val="yellow"/>
                                </w:rPr>
                              </w:rPrChange>
                            </w:rPr>
                            <w:t>Progress Report 1</w:t>
                          </w:r>
                        </w:ins>
                      </w:p>
                    </w:tc>
                    <w:tc>
                      <w:tcPr>
                        <w:tcW w:w="1530" w:type="dxa"/>
                        <w:tcPrChange w:id="227" w:author="IEUser" w:date="2018-01-29T20:47:00Z">
                          <w:tcPr>
                            <w:tcW w:w="2873" w:type="dxa"/>
                            <w:gridSpan w:val="2"/>
                          </w:tcPr>
                        </w:tcPrChange>
                      </w:tcPr>
                      <w:p w:rsidR="00876332" w:rsidRPr="00876332" w:rsidRDefault="00876332" w:rsidP="00876332">
                        <w:pPr>
                          <w:spacing w:after="200" w:line="276" w:lineRule="auto"/>
                          <w:rPr>
                            <w:ins w:id="228" w:author="IEUser" w:date="2018-01-29T20:43:00Z"/>
                            <w:i/>
                            <w:color w:val="44546A" w:themeColor="text2"/>
                            <w:rPrChange w:id="229" w:author="IEUser" w:date="2018-01-29T20:49:00Z">
                              <w:rPr>
                                <w:ins w:id="230" w:author="IEUser" w:date="2018-01-29T20:43:00Z"/>
                                <w:i/>
                                <w:color w:val="44546A" w:themeColor="text2"/>
                                <w:highlight w:val="yellow"/>
                              </w:rPr>
                            </w:rPrChange>
                          </w:rPr>
                        </w:pPr>
                        <w:ins w:id="231" w:author="IEUser" w:date="2018-01-29T20:46:00Z">
                          <w:r w:rsidRPr="00876332">
                            <w:rPr>
                              <w:i/>
                              <w:color w:val="44546A" w:themeColor="text2"/>
                              <w:rPrChange w:id="232" w:author="IEUser" w:date="2018-01-29T20:49:00Z">
                                <w:rPr>
                                  <w:i/>
                                  <w:color w:val="44546A" w:themeColor="text2"/>
                                  <w:highlight w:val="yellow"/>
                                </w:rPr>
                              </w:rPrChange>
                            </w:rPr>
                            <w:t>18 Feb 2018</w:t>
                          </w:r>
                        </w:ins>
                      </w:p>
                    </w:tc>
                    <w:tc>
                      <w:tcPr>
                        <w:tcW w:w="3300" w:type="dxa"/>
                        <w:tcPrChange w:id="233" w:author="IEUser" w:date="2018-01-29T20:47:00Z">
                          <w:tcPr>
                            <w:tcW w:w="2874" w:type="dxa"/>
                            <w:gridSpan w:val="2"/>
                          </w:tcPr>
                        </w:tcPrChange>
                      </w:tcPr>
                      <w:p w:rsidR="00876332" w:rsidRPr="00876332" w:rsidRDefault="00876332" w:rsidP="00876332">
                        <w:pPr>
                          <w:spacing w:after="200" w:line="276" w:lineRule="auto"/>
                          <w:rPr>
                            <w:ins w:id="234" w:author="IEUser" w:date="2018-01-29T20:43:00Z"/>
                            <w:i/>
                            <w:color w:val="44546A" w:themeColor="text2"/>
                            <w:rPrChange w:id="235" w:author="IEUser" w:date="2018-01-29T20:49:00Z">
                              <w:rPr>
                                <w:ins w:id="236" w:author="IEUser" w:date="2018-01-29T20:43:00Z"/>
                                <w:i/>
                                <w:color w:val="44546A" w:themeColor="text2"/>
                                <w:highlight w:val="yellow"/>
                              </w:rPr>
                            </w:rPrChange>
                          </w:rPr>
                        </w:pPr>
                        <w:ins w:id="237" w:author="IEUser" w:date="2018-01-29T20:50:00Z">
                          <w:r>
                            <w:rPr>
                              <w:i/>
                              <w:color w:val="44546A" w:themeColor="text2"/>
                            </w:rPr>
                            <w:t>Detailed ERD Diagram</w:t>
                          </w:r>
                        </w:ins>
                      </w:p>
                    </w:tc>
                  </w:tr>
                  <w:tr w:rsidR="00876332" w:rsidTr="00876332">
                    <w:trPr>
                      <w:ins w:id="238" w:author="IEUser" w:date="2018-01-29T20:43:00Z"/>
                      <w:trPrChange w:id="239" w:author="IEUser" w:date="2018-01-29T20:47:00Z">
                        <w:trPr>
                          <w:gridBefore w:val="1"/>
                        </w:trPr>
                      </w:trPrChange>
                    </w:trPr>
                    <w:tc>
                      <w:tcPr>
                        <w:tcW w:w="3070" w:type="dxa"/>
                        <w:tcPrChange w:id="240" w:author="IEUser" w:date="2018-01-29T20:47:00Z">
                          <w:tcPr>
                            <w:tcW w:w="2873" w:type="dxa"/>
                            <w:gridSpan w:val="2"/>
                          </w:tcPr>
                        </w:tcPrChange>
                      </w:tcPr>
                      <w:p w:rsidR="00876332" w:rsidRPr="00876332" w:rsidRDefault="00876332" w:rsidP="00876332">
                        <w:pPr>
                          <w:spacing w:after="200" w:line="276" w:lineRule="auto"/>
                          <w:rPr>
                            <w:ins w:id="241" w:author="IEUser" w:date="2018-01-29T20:43:00Z"/>
                            <w:i/>
                            <w:color w:val="44546A" w:themeColor="text2"/>
                            <w:rPrChange w:id="242" w:author="IEUser" w:date="2018-01-29T20:49:00Z">
                              <w:rPr>
                                <w:ins w:id="243" w:author="IEUser" w:date="2018-01-29T20:43:00Z"/>
                                <w:i/>
                                <w:color w:val="44546A" w:themeColor="text2"/>
                                <w:highlight w:val="yellow"/>
                              </w:rPr>
                            </w:rPrChange>
                          </w:rPr>
                        </w:pPr>
                        <w:ins w:id="244" w:author="IEUser" w:date="2018-01-29T20:47:00Z">
                          <w:r w:rsidRPr="00876332">
                            <w:rPr>
                              <w:i/>
                              <w:color w:val="44546A" w:themeColor="text2"/>
                              <w:rPrChange w:id="245" w:author="IEUser" w:date="2018-01-29T20:49:00Z">
                                <w:rPr>
                                  <w:i/>
                                  <w:color w:val="44546A" w:themeColor="text2"/>
                                  <w:highlight w:val="yellow"/>
                                </w:rPr>
                              </w:rPrChange>
                            </w:rPr>
                            <w:t>Progress Report 2</w:t>
                          </w:r>
                        </w:ins>
                      </w:p>
                    </w:tc>
                    <w:tc>
                      <w:tcPr>
                        <w:tcW w:w="1530" w:type="dxa"/>
                        <w:tcPrChange w:id="246" w:author="IEUser" w:date="2018-01-29T20:47:00Z">
                          <w:tcPr>
                            <w:tcW w:w="2873" w:type="dxa"/>
                            <w:gridSpan w:val="2"/>
                          </w:tcPr>
                        </w:tcPrChange>
                      </w:tcPr>
                      <w:p w:rsidR="00876332" w:rsidRPr="00876332" w:rsidRDefault="00876332" w:rsidP="00876332">
                        <w:pPr>
                          <w:spacing w:after="200" w:line="276" w:lineRule="auto"/>
                          <w:rPr>
                            <w:ins w:id="247" w:author="IEUser" w:date="2018-01-29T20:43:00Z"/>
                            <w:i/>
                            <w:color w:val="44546A" w:themeColor="text2"/>
                            <w:rPrChange w:id="248" w:author="IEUser" w:date="2018-01-29T20:49:00Z">
                              <w:rPr>
                                <w:ins w:id="249" w:author="IEUser" w:date="2018-01-29T20:43:00Z"/>
                                <w:i/>
                                <w:color w:val="44546A" w:themeColor="text2"/>
                                <w:highlight w:val="yellow"/>
                              </w:rPr>
                            </w:rPrChange>
                          </w:rPr>
                        </w:pPr>
                        <w:ins w:id="250" w:author="IEUser" w:date="2018-01-29T20:47:00Z">
                          <w:r w:rsidRPr="00876332">
                            <w:rPr>
                              <w:i/>
                              <w:color w:val="44546A" w:themeColor="text2"/>
                              <w:rPrChange w:id="251" w:author="IEUser" w:date="2018-01-29T20:49:00Z">
                                <w:rPr>
                                  <w:i/>
                                  <w:color w:val="44546A" w:themeColor="text2"/>
                                  <w:highlight w:val="yellow"/>
                                </w:rPr>
                              </w:rPrChange>
                            </w:rPr>
                            <w:t>4 Mar 2018</w:t>
                          </w:r>
                        </w:ins>
                      </w:p>
                    </w:tc>
                    <w:tc>
                      <w:tcPr>
                        <w:tcW w:w="3300" w:type="dxa"/>
                        <w:tcPrChange w:id="252" w:author="IEUser" w:date="2018-01-29T20:47:00Z">
                          <w:tcPr>
                            <w:tcW w:w="2874" w:type="dxa"/>
                            <w:gridSpan w:val="2"/>
                          </w:tcPr>
                        </w:tcPrChange>
                      </w:tcPr>
                      <w:p w:rsidR="00876332" w:rsidRPr="00876332" w:rsidRDefault="00876332" w:rsidP="00876332">
                        <w:pPr>
                          <w:spacing w:after="200" w:line="276" w:lineRule="auto"/>
                          <w:rPr>
                            <w:ins w:id="253" w:author="IEUser" w:date="2018-01-29T20:43:00Z"/>
                            <w:i/>
                            <w:color w:val="44546A" w:themeColor="text2"/>
                            <w:rPrChange w:id="254" w:author="IEUser" w:date="2018-01-29T20:49:00Z">
                              <w:rPr>
                                <w:ins w:id="255" w:author="IEUser" w:date="2018-01-29T20:43:00Z"/>
                                <w:i/>
                                <w:color w:val="44546A" w:themeColor="text2"/>
                                <w:highlight w:val="yellow"/>
                              </w:rPr>
                            </w:rPrChange>
                          </w:rPr>
                        </w:pPr>
                        <w:ins w:id="256" w:author="IEUser" w:date="2018-01-29T20:50:00Z">
                          <w:r>
                            <w:rPr>
                              <w:i/>
                              <w:color w:val="44546A" w:themeColor="text2"/>
                            </w:rPr>
                            <w:t>Relational Model</w:t>
                          </w:r>
                        </w:ins>
                      </w:p>
                    </w:tc>
                  </w:tr>
                  <w:tr w:rsidR="00876332" w:rsidTr="00876332">
                    <w:trPr>
                      <w:ins w:id="257" w:author="IEUser" w:date="2018-01-29T20:43:00Z"/>
                      <w:trPrChange w:id="258" w:author="IEUser" w:date="2018-01-29T20:47:00Z">
                        <w:trPr>
                          <w:gridBefore w:val="1"/>
                        </w:trPr>
                      </w:trPrChange>
                    </w:trPr>
                    <w:tc>
                      <w:tcPr>
                        <w:tcW w:w="3070" w:type="dxa"/>
                        <w:tcPrChange w:id="259" w:author="IEUser" w:date="2018-01-29T20:47:00Z">
                          <w:tcPr>
                            <w:tcW w:w="2873" w:type="dxa"/>
                            <w:gridSpan w:val="2"/>
                          </w:tcPr>
                        </w:tcPrChange>
                      </w:tcPr>
                      <w:p w:rsidR="00876332" w:rsidRPr="00876332" w:rsidRDefault="00876332" w:rsidP="00876332">
                        <w:pPr>
                          <w:spacing w:after="200" w:line="276" w:lineRule="auto"/>
                          <w:rPr>
                            <w:ins w:id="260" w:author="IEUser" w:date="2018-01-29T20:43:00Z"/>
                            <w:i/>
                            <w:color w:val="44546A" w:themeColor="text2"/>
                            <w:rPrChange w:id="261" w:author="IEUser" w:date="2018-01-29T20:49:00Z">
                              <w:rPr>
                                <w:ins w:id="262" w:author="IEUser" w:date="2018-01-29T20:43:00Z"/>
                                <w:i/>
                                <w:color w:val="44546A" w:themeColor="text2"/>
                                <w:highlight w:val="yellow"/>
                              </w:rPr>
                            </w:rPrChange>
                          </w:rPr>
                        </w:pPr>
                        <w:ins w:id="263" w:author="IEUser" w:date="2018-01-29T20:47:00Z">
                          <w:r w:rsidRPr="00876332">
                            <w:rPr>
                              <w:i/>
                              <w:color w:val="44546A" w:themeColor="text2"/>
                              <w:rPrChange w:id="264" w:author="IEUser" w:date="2018-01-29T20:49:00Z">
                                <w:rPr>
                                  <w:i/>
                                  <w:color w:val="44546A" w:themeColor="text2"/>
                                  <w:highlight w:val="yellow"/>
                                </w:rPr>
                              </w:rPrChange>
                            </w:rPr>
                            <w:t>Progress Report 3</w:t>
                          </w:r>
                        </w:ins>
                      </w:p>
                    </w:tc>
                    <w:tc>
                      <w:tcPr>
                        <w:tcW w:w="1530" w:type="dxa"/>
                        <w:tcPrChange w:id="265" w:author="IEUser" w:date="2018-01-29T20:47:00Z">
                          <w:tcPr>
                            <w:tcW w:w="2873" w:type="dxa"/>
                            <w:gridSpan w:val="2"/>
                          </w:tcPr>
                        </w:tcPrChange>
                      </w:tcPr>
                      <w:p w:rsidR="00876332" w:rsidRPr="00876332" w:rsidRDefault="00876332" w:rsidP="00876332">
                        <w:pPr>
                          <w:spacing w:after="200" w:line="276" w:lineRule="auto"/>
                          <w:rPr>
                            <w:ins w:id="266" w:author="IEUser" w:date="2018-01-29T20:43:00Z"/>
                            <w:i/>
                            <w:color w:val="44546A" w:themeColor="text2"/>
                            <w:rPrChange w:id="267" w:author="IEUser" w:date="2018-01-29T20:49:00Z">
                              <w:rPr>
                                <w:ins w:id="268" w:author="IEUser" w:date="2018-01-29T20:43:00Z"/>
                                <w:i/>
                                <w:color w:val="44546A" w:themeColor="text2"/>
                                <w:highlight w:val="yellow"/>
                              </w:rPr>
                            </w:rPrChange>
                          </w:rPr>
                        </w:pPr>
                        <w:ins w:id="269" w:author="IEUser" w:date="2018-01-29T20:47:00Z">
                          <w:r w:rsidRPr="00876332">
                            <w:rPr>
                              <w:i/>
                              <w:color w:val="44546A" w:themeColor="text2"/>
                              <w:rPrChange w:id="270" w:author="IEUser" w:date="2018-01-29T20:49:00Z">
                                <w:rPr>
                                  <w:i/>
                                  <w:color w:val="44546A" w:themeColor="text2"/>
                                  <w:highlight w:val="yellow"/>
                                </w:rPr>
                              </w:rPrChange>
                            </w:rPr>
                            <w:t>25 Mar 2018</w:t>
                          </w:r>
                        </w:ins>
                      </w:p>
                    </w:tc>
                    <w:tc>
                      <w:tcPr>
                        <w:tcW w:w="3300" w:type="dxa"/>
                        <w:tcPrChange w:id="271" w:author="IEUser" w:date="2018-01-29T20:47:00Z">
                          <w:tcPr>
                            <w:tcW w:w="2874" w:type="dxa"/>
                            <w:gridSpan w:val="2"/>
                          </w:tcPr>
                        </w:tcPrChange>
                      </w:tcPr>
                      <w:p w:rsidR="00876332" w:rsidRPr="00876332" w:rsidRDefault="00876332" w:rsidP="00876332">
                        <w:pPr>
                          <w:spacing w:after="200" w:line="276" w:lineRule="auto"/>
                          <w:rPr>
                            <w:ins w:id="272" w:author="IEUser" w:date="2018-01-29T20:43:00Z"/>
                            <w:i/>
                            <w:color w:val="44546A" w:themeColor="text2"/>
                            <w:rPrChange w:id="273" w:author="IEUser" w:date="2018-01-29T20:49:00Z">
                              <w:rPr>
                                <w:ins w:id="274" w:author="IEUser" w:date="2018-01-29T20:43:00Z"/>
                                <w:i/>
                                <w:color w:val="44546A" w:themeColor="text2"/>
                                <w:highlight w:val="yellow"/>
                              </w:rPr>
                            </w:rPrChange>
                          </w:rPr>
                        </w:pPr>
                        <w:ins w:id="275" w:author="IEUser" w:date="2018-01-29T20:50:00Z">
                          <w:r>
                            <w:rPr>
                              <w:i/>
                              <w:color w:val="44546A" w:themeColor="text2"/>
                            </w:rPr>
                            <w:t>Draft of Functional Part</w:t>
                          </w:r>
                        </w:ins>
                      </w:p>
                    </w:tc>
                  </w:tr>
                  <w:tr w:rsidR="00876332" w:rsidTr="00876332">
                    <w:trPr>
                      <w:ins w:id="276" w:author="IEUser" w:date="2018-01-29T20:43:00Z"/>
                      <w:trPrChange w:id="277" w:author="IEUser" w:date="2018-01-29T20:47:00Z">
                        <w:trPr>
                          <w:gridBefore w:val="1"/>
                        </w:trPr>
                      </w:trPrChange>
                    </w:trPr>
                    <w:tc>
                      <w:tcPr>
                        <w:tcW w:w="3070" w:type="dxa"/>
                        <w:tcPrChange w:id="278" w:author="IEUser" w:date="2018-01-29T20:47:00Z">
                          <w:tcPr>
                            <w:tcW w:w="2873" w:type="dxa"/>
                            <w:gridSpan w:val="2"/>
                          </w:tcPr>
                        </w:tcPrChange>
                      </w:tcPr>
                      <w:p w:rsidR="00876332" w:rsidRPr="00876332" w:rsidRDefault="00876332" w:rsidP="00876332">
                        <w:pPr>
                          <w:spacing w:after="200" w:line="276" w:lineRule="auto"/>
                          <w:rPr>
                            <w:ins w:id="279" w:author="IEUser" w:date="2018-01-29T20:43:00Z"/>
                            <w:i/>
                            <w:color w:val="44546A" w:themeColor="text2"/>
                            <w:rPrChange w:id="280" w:author="IEUser" w:date="2018-01-29T20:49:00Z">
                              <w:rPr>
                                <w:ins w:id="281" w:author="IEUser" w:date="2018-01-29T20:43:00Z"/>
                                <w:i/>
                                <w:color w:val="44546A" w:themeColor="text2"/>
                                <w:highlight w:val="yellow"/>
                              </w:rPr>
                            </w:rPrChange>
                          </w:rPr>
                        </w:pPr>
                        <w:ins w:id="282" w:author="IEUser" w:date="2018-01-29T20:48:00Z">
                          <w:r w:rsidRPr="00876332">
                            <w:rPr>
                              <w:i/>
                              <w:color w:val="44546A" w:themeColor="text2"/>
                              <w:rPrChange w:id="283" w:author="IEUser" w:date="2018-01-29T20:49:00Z">
                                <w:rPr>
                                  <w:i/>
                                  <w:color w:val="44546A" w:themeColor="text2"/>
                                  <w:highlight w:val="yellow"/>
                                </w:rPr>
                              </w:rPrChange>
                            </w:rPr>
                            <w:t>Demonstration</w:t>
                          </w:r>
                        </w:ins>
                      </w:p>
                    </w:tc>
                    <w:tc>
                      <w:tcPr>
                        <w:tcW w:w="1530" w:type="dxa"/>
                        <w:tcPrChange w:id="284" w:author="IEUser" w:date="2018-01-29T20:47:00Z">
                          <w:tcPr>
                            <w:tcW w:w="2873" w:type="dxa"/>
                            <w:gridSpan w:val="2"/>
                          </w:tcPr>
                        </w:tcPrChange>
                      </w:tcPr>
                      <w:p w:rsidR="00876332" w:rsidRPr="00876332" w:rsidRDefault="00876332" w:rsidP="00876332">
                        <w:pPr>
                          <w:spacing w:after="200" w:line="276" w:lineRule="auto"/>
                          <w:rPr>
                            <w:ins w:id="285" w:author="IEUser" w:date="2018-01-29T20:43:00Z"/>
                            <w:i/>
                            <w:color w:val="44546A" w:themeColor="text2"/>
                            <w:rPrChange w:id="286" w:author="IEUser" w:date="2018-01-29T20:49:00Z">
                              <w:rPr>
                                <w:ins w:id="287" w:author="IEUser" w:date="2018-01-29T20:43:00Z"/>
                                <w:i/>
                                <w:color w:val="44546A" w:themeColor="text2"/>
                                <w:highlight w:val="yellow"/>
                              </w:rPr>
                            </w:rPrChange>
                          </w:rPr>
                        </w:pPr>
                        <w:ins w:id="288" w:author="IEUser" w:date="2018-01-29T20:48:00Z">
                          <w:r w:rsidRPr="00876332">
                            <w:rPr>
                              <w:i/>
                              <w:color w:val="44546A" w:themeColor="text2"/>
                              <w:rPrChange w:id="289" w:author="IEUser" w:date="2018-01-29T20:49:00Z">
                                <w:rPr>
                                  <w:i/>
                                  <w:color w:val="44546A" w:themeColor="text2"/>
                                  <w:highlight w:val="yellow"/>
                                </w:rPr>
                              </w:rPrChange>
                            </w:rPr>
                            <w:t>9-13 Apr 2018</w:t>
                          </w:r>
                        </w:ins>
                      </w:p>
                    </w:tc>
                    <w:tc>
                      <w:tcPr>
                        <w:tcW w:w="3300" w:type="dxa"/>
                        <w:tcPrChange w:id="290" w:author="IEUser" w:date="2018-01-29T20:47:00Z">
                          <w:tcPr>
                            <w:tcW w:w="2874" w:type="dxa"/>
                            <w:gridSpan w:val="2"/>
                          </w:tcPr>
                        </w:tcPrChange>
                      </w:tcPr>
                      <w:p w:rsidR="00876332" w:rsidRPr="00876332" w:rsidRDefault="00876332" w:rsidP="00876332">
                        <w:pPr>
                          <w:spacing w:after="200" w:line="276" w:lineRule="auto"/>
                          <w:rPr>
                            <w:ins w:id="291" w:author="IEUser" w:date="2018-01-29T20:43:00Z"/>
                            <w:i/>
                            <w:color w:val="44546A" w:themeColor="text2"/>
                            <w:rPrChange w:id="292" w:author="IEUser" w:date="2018-01-29T20:49:00Z">
                              <w:rPr>
                                <w:ins w:id="293" w:author="IEUser" w:date="2018-01-29T20:43:00Z"/>
                                <w:i/>
                                <w:color w:val="44546A" w:themeColor="text2"/>
                                <w:highlight w:val="yellow"/>
                              </w:rPr>
                            </w:rPrChange>
                          </w:rPr>
                        </w:pPr>
                      </w:p>
                    </w:tc>
                  </w:tr>
                  <w:tr w:rsidR="00876332" w:rsidTr="00876332">
                    <w:trPr>
                      <w:ins w:id="294" w:author="IEUser" w:date="2018-01-29T20:47:00Z"/>
                    </w:trPr>
                    <w:tc>
                      <w:tcPr>
                        <w:tcW w:w="3070" w:type="dxa"/>
                      </w:tcPr>
                      <w:p w:rsidR="00876332" w:rsidRPr="00876332" w:rsidRDefault="00876332" w:rsidP="00876332">
                        <w:pPr>
                          <w:spacing w:after="200" w:line="276" w:lineRule="auto"/>
                          <w:rPr>
                            <w:ins w:id="295" w:author="IEUser" w:date="2018-01-29T20:47:00Z"/>
                            <w:i/>
                            <w:color w:val="44546A" w:themeColor="text2"/>
                            <w:rPrChange w:id="296" w:author="IEUser" w:date="2018-01-29T20:49:00Z">
                              <w:rPr>
                                <w:ins w:id="297" w:author="IEUser" w:date="2018-01-29T20:47:00Z"/>
                                <w:i/>
                                <w:color w:val="44546A" w:themeColor="text2"/>
                                <w:highlight w:val="yellow"/>
                              </w:rPr>
                            </w:rPrChange>
                          </w:rPr>
                        </w:pPr>
                        <w:ins w:id="298" w:author="IEUser" w:date="2018-01-29T20:47:00Z">
                          <w:r w:rsidRPr="00876332">
                            <w:rPr>
                              <w:i/>
                              <w:color w:val="44546A" w:themeColor="text2"/>
                              <w:rPrChange w:id="299" w:author="IEUser" w:date="2018-01-29T20:49:00Z">
                                <w:rPr>
                                  <w:i/>
                                  <w:color w:val="44546A" w:themeColor="text2"/>
                                  <w:highlight w:val="yellow"/>
                                </w:rPr>
                              </w:rPrChange>
                            </w:rPr>
                            <w:t>Final Report</w:t>
                          </w:r>
                        </w:ins>
                      </w:p>
                    </w:tc>
                    <w:tc>
                      <w:tcPr>
                        <w:tcW w:w="1530" w:type="dxa"/>
                      </w:tcPr>
                      <w:p w:rsidR="00876332" w:rsidRPr="00876332" w:rsidRDefault="00876332" w:rsidP="00876332">
                        <w:pPr>
                          <w:spacing w:after="200" w:line="276" w:lineRule="auto"/>
                          <w:rPr>
                            <w:ins w:id="300" w:author="IEUser" w:date="2018-01-29T20:47:00Z"/>
                            <w:i/>
                            <w:color w:val="44546A" w:themeColor="text2"/>
                            <w:rPrChange w:id="301" w:author="IEUser" w:date="2018-01-29T20:49:00Z">
                              <w:rPr>
                                <w:ins w:id="302" w:author="IEUser" w:date="2018-01-29T20:47:00Z"/>
                                <w:i/>
                                <w:color w:val="44546A" w:themeColor="text2"/>
                                <w:highlight w:val="yellow"/>
                              </w:rPr>
                            </w:rPrChange>
                          </w:rPr>
                        </w:pPr>
                        <w:ins w:id="303" w:author="IEUser" w:date="2018-01-29T20:47:00Z">
                          <w:r w:rsidRPr="00876332">
                            <w:rPr>
                              <w:i/>
                              <w:color w:val="44546A" w:themeColor="text2"/>
                              <w:rPrChange w:id="304" w:author="IEUser" w:date="2018-01-29T20:49:00Z">
                                <w:rPr>
                                  <w:i/>
                                  <w:color w:val="44546A" w:themeColor="text2"/>
                                  <w:highlight w:val="yellow"/>
                                </w:rPr>
                              </w:rPrChange>
                            </w:rPr>
                            <w:t>15 Apr 2018</w:t>
                          </w:r>
                        </w:ins>
                      </w:p>
                    </w:tc>
                    <w:tc>
                      <w:tcPr>
                        <w:tcW w:w="3300" w:type="dxa"/>
                      </w:tcPr>
                      <w:p w:rsidR="00876332" w:rsidRPr="00876332" w:rsidRDefault="00876332" w:rsidP="00876332">
                        <w:pPr>
                          <w:spacing w:after="200" w:line="276" w:lineRule="auto"/>
                          <w:rPr>
                            <w:ins w:id="305" w:author="IEUser" w:date="2018-01-29T20:47:00Z"/>
                            <w:i/>
                            <w:color w:val="44546A" w:themeColor="text2"/>
                            <w:rPrChange w:id="306" w:author="IEUser" w:date="2018-01-29T20:49:00Z">
                              <w:rPr>
                                <w:ins w:id="307" w:author="IEUser" w:date="2018-01-29T20:47:00Z"/>
                                <w:i/>
                                <w:color w:val="44546A" w:themeColor="text2"/>
                                <w:highlight w:val="yellow"/>
                              </w:rPr>
                            </w:rPrChange>
                          </w:rPr>
                        </w:pPr>
                      </w:p>
                    </w:tc>
                  </w:tr>
                  <w:tr w:rsidR="00876332" w:rsidTr="00876332">
                    <w:trPr>
                      <w:ins w:id="308" w:author="IEUser" w:date="2018-01-29T20:47:00Z"/>
                    </w:trPr>
                    <w:tc>
                      <w:tcPr>
                        <w:tcW w:w="3070" w:type="dxa"/>
                      </w:tcPr>
                      <w:p w:rsidR="00876332" w:rsidRPr="00876332" w:rsidRDefault="00876332" w:rsidP="00876332">
                        <w:pPr>
                          <w:spacing w:after="200" w:line="276" w:lineRule="auto"/>
                          <w:rPr>
                            <w:ins w:id="309" w:author="IEUser" w:date="2018-01-29T20:47:00Z"/>
                            <w:i/>
                            <w:color w:val="44546A" w:themeColor="text2"/>
                            <w:rPrChange w:id="310" w:author="IEUser" w:date="2018-01-29T20:49:00Z">
                              <w:rPr>
                                <w:ins w:id="311" w:author="IEUser" w:date="2018-01-29T20:47:00Z"/>
                                <w:i/>
                                <w:color w:val="44546A" w:themeColor="text2"/>
                                <w:highlight w:val="yellow"/>
                              </w:rPr>
                            </w:rPrChange>
                          </w:rPr>
                        </w:pPr>
                      </w:p>
                    </w:tc>
                    <w:tc>
                      <w:tcPr>
                        <w:tcW w:w="1530" w:type="dxa"/>
                      </w:tcPr>
                      <w:p w:rsidR="00876332" w:rsidRPr="00876332" w:rsidRDefault="00876332" w:rsidP="00876332">
                        <w:pPr>
                          <w:spacing w:after="200" w:line="276" w:lineRule="auto"/>
                          <w:rPr>
                            <w:ins w:id="312" w:author="IEUser" w:date="2018-01-29T20:47:00Z"/>
                            <w:i/>
                            <w:color w:val="44546A" w:themeColor="text2"/>
                            <w:rPrChange w:id="313" w:author="IEUser" w:date="2018-01-29T20:49:00Z">
                              <w:rPr>
                                <w:ins w:id="314" w:author="IEUser" w:date="2018-01-29T20:47:00Z"/>
                                <w:i/>
                                <w:color w:val="44546A" w:themeColor="text2"/>
                                <w:highlight w:val="yellow"/>
                              </w:rPr>
                            </w:rPrChange>
                          </w:rPr>
                        </w:pPr>
                      </w:p>
                    </w:tc>
                    <w:tc>
                      <w:tcPr>
                        <w:tcW w:w="3300" w:type="dxa"/>
                      </w:tcPr>
                      <w:p w:rsidR="00876332" w:rsidRPr="00876332" w:rsidRDefault="00876332" w:rsidP="00876332">
                        <w:pPr>
                          <w:spacing w:after="200" w:line="276" w:lineRule="auto"/>
                          <w:rPr>
                            <w:ins w:id="315" w:author="IEUser" w:date="2018-01-29T20:47:00Z"/>
                            <w:i/>
                            <w:color w:val="44546A" w:themeColor="text2"/>
                            <w:rPrChange w:id="316" w:author="IEUser" w:date="2018-01-29T20:49:00Z">
                              <w:rPr>
                                <w:ins w:id="317" w:author="IEUser" w:date="2018-01-29T20:47:00Z"/>
                                <w:i/>
                                <w:color w:val="44546A" w:themeColor="text2"/>
                                <w:highlight w:val="yellow"/>
                              </w:rPr>
                            </w:rPrChange>
                          </w:rPr>
                        </w:pPr>
                      </w:p>
                    </w:tc>
                  </w:tr>
                </w:tbl>
                <w:p w:rsidR="00B90B39" w:rsidRPr="0099420A" w:rsidDel="00876332" w:rsidRDefault="00B90B39">
                  <w:pPr>
                    <w:spacing w:after="200" w:line="276" w:lineRule="auto"/>
                    <w:ind w:left="720"/>
                    <w:rPr>
                      <w:del w:id="318" w:author="IEUser" w:date="2018-01-29T20:42:00Z"/>
                      <w:i/>
                      <w:color w:val="44546A" w:themeColor="text2"/>
                      <w:highlight w:val="yellow"/>
                    </w:rPr>
                    <w:pPrChange w:id="319" w:author="IEUser" w:date="2018-01-29T20:42:00Z">
                      <w:pPr>
                        <w:numPr>
                          <w:numId w:val="4"/>
                        </w:numPr>
                        <w:tabs>
                          <w:tab w:val="num" w:pos="720"/>
                        </w:tabs>
                        <w:spacing w:after="200" w:line="276" w:lineRule="auto"/>
                        <w:ind w:left="720" w:hanging="360"/>
                      </w:pPr>
                    </w:pPrChange>
                  </w:pPr>
                  <w:del w:id="320" w:author="IEUser" w:date="2018-01-29T20:42:00Z">
                    <w:r w:rsidRPr="0099420A" w:rsidDel="00876332">
                      <w:rPr>
                        <w:i/>
                        <w:color w:val="44546A" w:themeColor="text2"/>
                        <w:highlight w:val="yellow"/>
                      </w:rPr>
                      <w:delText>Provide an estimated timeline of project deliverables and important dates.</w:delText>
                    </w:r>
                  </w:del>
                </w:p>
                <w:p w:rsidR="00B90B39" w:rsidRPr="000273FA" w:rsidRDefault="00B90B39">
                  <w:pPr>
                    <w:spacing w:after="200" w:line="276" w:lineRule="auto"/>
                    <w:ind w:left="720"/>
                    <w:rPr>
                      <w:color w:val="44546A" w:themeColor="text2"/>
                    </w:rPr>
                    <w:pPrChange w:id="321" w:author="IEUser" w:date="2018-01-29T20:42:00Z">
                      <w:pPr/>
                    </w:pPrChange>
                  </w:pPr>
                </w:p>
              </w:tc>
            </w:tr>
          </w:tbl>
          <w:p w:rsidR="002D1E7A" w:rsidRPr="002D1E7A" w:rsidRDefault="002D1E7A">
            <w:pPr>
              <w:rPr>
                <w:rFonts w:ascii="Century Gothic" w:hAnsi="Century Gothic"/>
                <w:color w:val="FF3F3F"/>
              </w:rPr>
            </w:pPr>
          </w:p>
        </w:tc>
      </w:tr>
    </w:tbl>
    <w:p w:rsidR="00735FE7" w:rsidRDefault="00735FE7" w:rsidP="00735FE7"/>
    <w:sectPr w:rsidR="00735FE7">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D45" w:rsidRDefault="00A20D45" w:rsidP="002D1E7A">
      <w:pPr>
        <w:spacing w:after="0" w:line="240" w:lineRule="auto"/>
      </w:pPr>
      <w:r>
        <w:separator/>
      </w:r>
    </w:p>
  </w:endnote>
  <w:endnote w:type="continuationSeparator" w:id="0">
    <w:p w:rsidR="00A20D45" w:rsidRDefault="00A20D45" w:rsidP="002D1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093A" w:rsidRDefault="0087093A">
    <w:pPr>
      <w:tabs>
        <w:tab w:val="center" w:pos="4550"/>
        <w:tab w:val="left" w:pos="5818"/>
      </w:tabs>
      <w:ind w:right="260"/>
      <w:jc w:val="right"/>
      <w:rPr>
        <w:color w:val="8496B0" w:themeColor="text2" w:themeTint="99"/>
        <w:spacing w:val="60"/>
        <w:sz w:val="24"/>
        <w:szCs w:val="24"/>
      </w:rPr>
    </w:pPr>
    <w:r>
      <w:rPr>
        <w:noProof/>
        <w:color w:val="8496B0" w:themeColor="text2" w:themeTint="99"/>
        <w:spacing w:val="60"/>
        <w:sz w:val="24"/>
        <w:szCs w:val="24"/>
      </w:rPr>
      <mc:AlternateContent>
        <mc:Choice Requires="wps">
          <w:drawing>
            <wp:anchor distT="0" distB="0" distL="114300" distR="114300" simplePos="0" relativeHeight="251659264" behindDoc="0" locked="0" layoutInCell="1" allowOverlap="1">
              <wp:simplePos x="0" y="0"/>
              <wp:positionH relativeFrom="margin">
                <wp:posOffset>-371476</wp:posOffset>
              </wp:positionH>
              <wp:positionV relativeFrom="paragraph">
                <wp:posOffset>281939</wp:posOffset>
              </wp:positionV>
              <wp:extent cx="6286500" cy="0"/>
              <wp:effectExtent l="0" t="0" r="0" b="0"/>
              <wp:wrapNone/>
              <wp:docPr id="1" name="Straight Connector 1"/>
              <wp:cNvGraphicFramePr/>
              <a:graphic xmlns:a="http://schemas.openxmlformats.org/drawingml/2006/main">
                <a:graphicData uri="http://schemas.microsoft.com/office/word/2010/wordprocessingShape">
                  <wps:wsp>
                    <wps:cNvCnPr/>
                    <wps:spPr>
                      <a:xfrm flipH="1" flipV="1">
                        <a:off x="0" y="0"/>
                        <a:ext cx="6286500" cy="0"/>
                      </a:xfrm>
                      <a:prstGeom prst="line">
                        <a:avLst/>
                      </a:prstGeom>
                      <a:ln>
                        <a:solidFill>
                          <a:srgbClr val="FF3F3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775C25"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5pt,22.2pt" to="465.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" strokecolor="#ff3f3f" strokeweight=".5pt">
              <v:stroke joinstyle="miter"/>
              <w10:wrap anchorx="margin"/>
            </v:line>
          </w:pict>
        </mc:Fallback>
      </mc:AlternateContent>
    </w:r>
  </w:p>
  <w:p w:rsidR="0087093A" w:rsidRDefault="0087093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951BB">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951BB">
      <w:rPr>
        <w:noProof/>
        <w:color w:val="323E4F" w:themeColor="text2" w:themeShade="BF"/>
        <w:sz w:val="24"/>
        <w:szCs w:val="24"/>
      </w:rPr>
      <w:t>4</w:t>
    </w:r>
    <w:r>
      <w:rPr>
        <w:color w:val="323E4F" w:themeColor="text2" w:themeShade="BF"/>
        <w:sz w:val="24"/>
        <w:szCs w:val="24"/>
      </w:rPr>
      <w:fldChar w:fldCharType="end"/>
    </w:r>
  </w:p>
  <w:p w:rsidR="002D1E7A" w:rsidRDefault="002D1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D45" w:rsidRDefault="00A20D45" w:rsidP="002D1E7A">
      <w:pPr>
        <w:spacing w:after="0" w:line="240" w:lineRule="auto"/>
      </w:pPr>
      <w:r>
        <w:separator/>
      </w:r>
    </w:p>
  </w:footnote>
  <w:footnote w:type="continuationSeparator" w:id="0">
    <w:p w:rsidR="00A20D45" w:rsidRDefault="00A20D45" w:rsidP="002D1E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C2475"/>
    <w:multiLevelType w:val="multilevel"/>
    <w:tmpl w:val="CA84A3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2C064C8"/>
    <w:multiLevelType w:val="hybridMultilevel"/>
    <w:tmpl w:val="34144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E40B0"/>
    <w:multiLevelType w:val="hybridMultilevel"/>
    <w:tmpl w:val="B548437E"/>
    <w:lvl w:ilvl="0" w:tplc="F94C6C22">
      <w:numFmt w:val="bullet"/>
      <w:lvlText w:val="-"/>
      <w:lvlJc w:val="left"/>
      <w:pPr>
        <w:ind w:left="765" w:hanging="360"/>
      </w:pPr>
      <w:rPr>
        <w:rFonts w:ascii="Century Gothic" w:eastAsiaTheme="minorHAnsi" w:hAnsi="Century Gothic" w:cstheme="minorBidi"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 w15:restartNumberingAfterBreak="0">
    <w:nsid w:val="3BC41A8B"/>
    <w:multiLevelType w:val="hybridMultilevel"/>
    <w:tmpl w:val="ECD2C5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0942128"/>
    <w:multiLevelType w:val="hybridMultilevel"/>
    <w:tmpl w:val="FCF83DA0"/>
    <w:lvl w:ilvl="0" w:tplc="4F8298B0">
      <w:numFmt w:val="bullet"/>
      <w:lvlText w:val="-"/>
      <w:lvlJc w:val="left"/>
      <w:pPr>
        <w:ind w:left="720" w:hanging="360"/>
      </w:pPr>
      <w:rPr>
        <w:rFonts w:ascii="Century Gothic" w:eastAsiaTheme="minorHAnsi" w:hAnsi="Century Gothic" w:cstheme="minorBidi" w:hint="default"/>
        <w:color w:val="44546A" w:themeColor="text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52C5E1A"/>
    <w:multiLevelType w:val="hybridMultilevel"/>
    <w:tmpl w:val="C8C611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9E35F52"/>
    <w:multiLevelType w:val="hybridMultilevel"/>
    <w:tmpl w:val="2A36E75C"/>
    <w:lvl w:ilvl="0" w:tplc="7F0C56CC">
      <w:numFmt w:val="bullet"/>
      <w:lvlText w:val="-"/>
      <w:lvlJc w:val="left"/>
      <w:pPr>
        <w:ind w:left="3240" w:hanging="360"/>
      </w:pPr>
      <w:rPr>
        <w:rFonts w:ascii="Calibri" w:eastAsiaTheme="minorHAnsi" w:hAnsi="Calibri" w:cs="Calibri"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58172940"/>
    <w:multiLevelType w:val="hybridMultilevel"/>
    <w:tmpl w:val="4E8C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BF5A8D"/>
    <w:multiLevelType w:val="hybridMultilevel"/>
    <w:tmpl w:val="46467B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4"/>
  </w:num>
  <w:num w:numId="6">
    <w:abstractNumId w:val="2"/>
  </w:num>
  <w:num w:numId="7">
    <w:abstractNumId w:val="8"/>
  </w:num>
  <w:num w:numId="8">
    <w:abstractNumId w:val="1"/>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Chaudhry">
    <w15:presenceInfo w15:providerId="None" w15:userId="Hassan Chaudhry"/>
  </w15:person>
  <w15:person w15:author="IEUser">
    <w15:presenceInfo w15:providerId="None" w15:userId="IE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E7A"/>
    <w:rsid w:val="000273FA"/>
    <w:rsid w:val="00050BA0"/>
    <w:rsid w:val="000C536D"/>
    <w:rsid w:val="000D710A"/>
    <w:rsid w:val="000F129C"/>
    <w:rsid w:val="000F3B6D"/>
    <w:rsid w:val="001F106E"/>
    <w:rsid w:val="0021371F"/>
    <w:rsid w:val="0022604A"/>
    <w:rsid w:val="00226886"/>
    <w:rsid w:val="002404B1"/>
    <w:rsid w:val="002514B5"/>
    <w:rsid w:val="002813AB"/>
    <w:rsid w:val="002A7364"/>
    <w:rsid w:val="002B7FEB"/>
    <w:rsid w:val="002D1E7A"/>
    <w:rsid w:val="002E7CF5"/>
    <w:rsid w:val="003B6E69"/>
    <w:rsid w:val="00493880"/>
    <w:rsid w:val="00564692"/>
    <w:rsid w:val="005958D2"/>
    <w:rsid w:val="00735FE7"/>
    <w:rsid w:val="00741419"/>
    <w:rsid w:val="00772A81"/>
    <w:rsid w:val="007B1E0B"/>
    <w:rsid w:val="007B4106"/>
    <w:rsid w:val="007B57F7"/>
    <w:rsid w:val="007E4397"/>
    <w:rsid w:val="00805034"/>
    <w:rsid w:val="008309C6"/>
    <w:rsid w:val="00854FBF"/>
    <w:rsid w:val="0087093A"/>
    <w:rsid w:val="00876332"/>
    <w:rsid w:val="008B4506"/>
    <w:rsid w:val="009127F1"/>
    <w:rsid w:val="00992937"/>
    <w:rsid w:val="0099420A"/>
    <w:rsid w:val="009951BB"/>
    <w:rsid w:val="00A20D45"/>
    <w:rsid w:val="00AC715B"/>
    <w:rsid w:val="00B24CB1"/>
    <w:rsid w:val="00B33922"/>
    <w:rsid w:val="00B90B39"/>
    <w:rsid w:val="00BC48D2"/>
    <w:rsid w:val="00C3612C"/>
    <w:rsid w:val="00C52AF6"/>
    <w:rsid w:val="00D415BB"/>
    <w:rsid w:val="00D86A36"/>
    <w:rsid w:val="00DD07B8"/>
    <w:rsid w:val="00DF2C56"/>
    <w:rsid w:val="00E773EF"/>
    <w:rsid w:val="00E80B1C"/>
    <w:rsid w:val="00EA171B"/>
    <w:rsid w:val="00EA1C6D"/>
    <w:rsid w:val="00EB64F8"/>
    <w:rsid w:val="00ED0DCD"/>
    <w:rsid w:val="00F0068A"/>
    <w:rsid w:val="00F21AC0"/>
    <w:rsid w:val="00F66D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3E4E3"/>
  <w15:chartTrackingRefBased/>
  <w15:docId w15:val="{F91A9AED-F060-4999-9E2B-A938D2504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1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rsid w:val="002D1E7A"/>
    <w:pPr>
      <w:spacing w:after="0" w:line="240" w:lineRule="auto"/>
      <w:jc w:val="right"/>
    </w:pPr>
    <w:rPr>
      <w:rFonts w:asciiTheme="majorHAnsi" w:eastAsiaTheme="majorEastAsia" w:hAnsiTheme="majorHAnsi" w:cstheme="majorBidi"/>
      <w:color w:val="44546A" w:themeColor="text2"/>
      <w:kern w:val="28"/>
      <w:sz w:val="62"/>
      <w:szCs w:val="62"/>
      <w:lang w:val="en-US" w:eastAsia="ja-JP"/>
    </w:rPr>
  </w:style>
  <w:style w:type="character" w:customStyle="1" w:styleId="TitleChar">
    <w:name w:val="Title Char"/>
    <w:basedOn w:val="DefaultParagraphFont"/>
    <w:link w:val="Title"/>
    <w:uiPriority w:val="2"/>
    <w:rsid w:val="002D1E7A"/>
    <w:rPr>
      <w:rFonts w:asciiTheme="majorHAnsi" w:eastAsiaTheme="majorEastAsia" w:hAnsiTheme="majorHAnsi" w:cstheme="majorBidi"/>
      <w:color w:val="44546A" w:themeColor="text2"/>
      <w:kern w:val="28"/>
      <w:sz w:val="62"/>
      <w:szCs w:val="62"/>
      <w:lang w:val="en-US" w:eastAsia="ja-JP"/>
    </w:rPr>
  </w:style>
  <w:style w:type="paragraph" w:customStyle="1" w:styleId="FormHeading">
    <w:name w:val="Form Heading"/>
    <w:basedOn w:val="Normal"/>
    <w:next w:val="Normal"/>
    <w:uiPriority w:val="2"/>
    <w:qFormat/>
    <w:rsid w:val="002D1E7A"/>
    <w:pPr>
      <w:spacing w:before="80" w:after="60" w:line="240" w:lineRule="auto"/>
    </w:pPr>
    <w:rPr>
      <w:rFonts w:asciiTheme="majorHAnsi" w:eastAsiaTheme="majorEastAsia" w:hAnsiTheme="majorHAnsi" w:cstheme="majorBidi"/>
      <w:color w:val="4472C4" w:themeColor="accent1"/>
      <w:sz w:val="20"/>
      <w:szCs w:val="20"/>
      <w:lang w:val="en-US" w:eastAsia="ja-JP"/>
    </w:rPr>
  </w:style>
  <w:style w:type="paragraph" w:styleId="Header">
    <w:name w:val="header"/>
    <w:basedOn w:val="Normal"/>
    <w:link w:val="HeaderChar"/>
    <w:uiPriority w:val="99"/>
    <w:unhideWhenUsed/>
    <w:rsid w:val="002D1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E7A"/>
  </w:style>
  <w:style w:type="paragraph" w:styleId="Footer">
    <w:name w:val="footer"/>
    <w:basedOn w:val="Normal"/>
    <w:link w:val="FooterChar"/>
    <w:uiPriority w:val="99"/>
    <w:unhideWhenUsed/>
    <w:rsid w:val="002D1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E7A"/>
  </w:style>
  <w:style w:type="paragraph" w:styleId="ListParagraph">
    <w:name w:val="List Paragraph"/>
    <w:basedOn w:val="Normal"/>
    <w:uiPriority w:val="34"/>
    <w:qFormat/>
    <w:rsid w:val="0087093A"/>
    <w:pPr>
      <w:ind w:left="720"/>
      <w:contextualSpacing/>
    </w:pPr>
  </w:style>
  <w:style w:type="paragraph" w:styleId="BalloonText">
    <w:name w:val="Balloon Text"/>
    <w:basedOn w:val="Normal"/>
    <w:link w:val="BalloonTextChar"/>
    <w:uiPriority w:val="99"/>
    <w:semiHidden/>
    <w:unhideWhenUsed/>
    <w:rsid w:val="000D7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Sladana K</dc:creator>
  <cp:keywords/>
  <dc:description/>
  <cp:lastModifiedBy>Hassan Chaudhry</cp:lastModifiedBy>
  <cp:revision>3</cp:revision>
  <dcterms:created xsi:type="dcterms:W3CDTF">2018-01-30T05:19:00Z</dcterms:created>
  <dcterms:modified xsi:type="dcterms:W3CDTF">2018-01-30T19:10:00Z</dcterms:modified>
</cp:coreProperties>
</file>